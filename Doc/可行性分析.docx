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ED680" w14:textId="77777777" w:rsidR="00B95B47" w:rsidRDefault="006D79C8">
      <w:pPr>
        <w:pStyle w:val="10"/>
        <w:tabs>
          <w:tab w:val="left" w:pos="420"/>
          <w:tab w:val="right" w:leader="dot" w:pos="8296"/>
        </w:tabs>
        <w:rPr>
          <w:rFonts w:asciiTheme="minorHAnsi" w:eastAsiaTheme="minorEastAsia" w:hAnsiTheme="minorHAnsi" w:cstheme="minorBidi"/>
          <w:noProof/>
          <w:szCs w:val="22"/>
        </w:rPr>
      </w:pPr>
      <w:r w:rsidRPr="000A0196">
        <w:rPr>
          <w:sz w:val="24"/>
        </w:rPr>
        <w:fldChar w:fldCharType="begin"/>
      </w:r>
      <w:r w:rsidRPr="000A0196">
        <w:rPr>
          <w:sz w:val="24"/>
        </w:rPr>
        <w:instrText xml:space="preserve"> TOC \o "1-2" \h \z </w:instrText>
      </w:r>
      <w:r w:rsidRPr="000A0196">
        <w:rPr>
          <w:sz w:val="24"/>
        </w:rPr>
        <w:fldChar w:fldCharType="separate"/>
      </w:r>
      <w:hyperlink w:anchor="_Toc492577631" w:history="1">
        <w:r w:rsidR="00B95B47" w:rsidRPr="0098467B">
          <w:rPr>
            <w:rStyle w:val="a3"/>
            <w:noProof/>
          </w:rPr>
          <w:t>1</w:t>
        </w:r>
        <w:r w:rsidR="00B95B47">
          <w:rPr>
            <w:rFonts w:asciiTheme="minorHAnsi" w:eastAsiaTheme="minorEastAsia" w:hAnsiTheme="minorHAnsi" w:cstheme="minorBidi"/>
            <w:noProof/>
            <w:szCs w:val="22"/>
          </w:rPr>
          <w:tab/>
        </w:r>
        <w:r w:rsidR="00B95B47" w:rsidRPr="0098467B">
          <w:rPr>
            <w:rStyle w:val="a3"/>
            <w:noProof/>
          </w:rPr>
          <w:t>引言</w:t>
        </w:r>
        <w:r w:rsidR="00B95B47">
          <w:rPr>
            <w:noProof/>
            <w:webHidden/>
          </w:rPr>
          <w:tab/>
        </w:r>
        <w:r w:rsidR="00B95B47">
          <w:rPr>
            <w:noProof/>
            <w:webHidden/>
          </w:rPr>
          <w:fldChar w:fldCharType="begin"/>
        </w:r>
        <w:r w:rsidR="00B95B47">
          <w:rPr>
            <w:noProof/>
            <w:webHidden/>
          </w:rPr>
          <w:instrText xml:space="preserve"> PAGEREF _Toc492577631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6E97B2A1"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2" w:history="1">
        <w:r w:rsidR="00B95B47" w:rsidRPr="0098467B">
          <w:rPr>
            <w:rStyle w:val="a3"/>
            <w:noProof/>
          </w:rPr>
          <w:t>1.1</w:t>
        </w:r>
        <w:r w:rsidR="00B95B47">
          <w:rPr>
            <w:rFonts w:asciiTheme="minorHAnsi" w:eastAsiaTheme="minorEastAsia" w:hAnsiTheme="minorHAnsi" w:cstheme="minorBidi"/>
            <w:noProof/>
            <w:szCs w:val="22"/>
          </w:rPr>
          <w:tab/>
        </w:r>
        <w:r w:rsidR="00B95B47" w:rsidRPr="0098467B">
          <w:rPr>
            <w:rStyle w:val="a3"/>
            <w:noProof/>
          </w:rPr>
          <w:t>编写目的</w:t>
        </w:r>
        <w:r w:rsidR="00B95B47">
          <w:rPr>
            <w:noProof/>
            <w:webHidden/>
          </w:rPr>
          <w:tab/>
        </w:r>
        <w:r w:rsidR="00B95B47">
          <w:rPr>
            <w:noProof/>
            <w:webHidden/>
          </w:rPr>
          <w:fldChar w:fldCharType="begin"/>
        </w:r>
        <w:r w:rsidR="00B95B47">
          <w:rPr>
            <w:noProof/>
            <w:webHidden/>
          </w:rPr>
          <w:instrText xml:space="preserve"> PAGEREF _Toc492577632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4CACCB4A"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3" w:history="1">
        <w:r w:rsidR="00B95B47" w:rsidRPr="0098467B">
          <w:rPr>
            <w:rStyle w:val="a3"/>
            <w:noProof/>
          </w:rPr>
          <w:t>1.2</w:t>
        </w:r>
        <w:r w:rsidR="00B95B47">
          <w:rPr>
            <w:rFonts w:asciiTheme="minorHAnsi" w:eastAsiaTheme="minorEastAsia" w:hAnsiTheme="minorHAnsi" w:cstheme="minorBidi"/>
            <w:noProof/>
            <w:szCs w:val="22"/>
          </w:rPr>
          <w:tab/>
        </w:r>
        <w:r w:rsidR="00B95B47" w:rsidRPr="0098467B">
          <w:rPr>
            <w:rStyle w:val="a3"/>
            <w:noProof/>
          </w:rPr>
          <w:t>项目背景</w:t>
        </w:r>
        <w:r w:rsidR="00B95B47">
          <w:rPr>
            <w:noProof/>
            <w:webHidden/>
          </w:rPr>
          <w:tab/>
        </w:r>
        <w:r w:rsidR="00B95B47">
          <w:rPr>
            <w:noProof/>
            <w:webHidden/>
          </w:rPr>
          <w:fldChar w:fldCharType="begin"/>
        </w:r>
        <w:r w:rsidR="00B95B47">
          <w:rPr>
            <w:noProof/>
            <w:webHidden/>
          </w:rPr>
          <w:instrText xml:space="preserve"> PAGEREF _Toc492577633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1BFFB904"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4" w:history="1">
        <w:r w:rsidR="00B95B47" w:rsidRPr="0098467B">
          <w:rPr>
            <w:rStyle w:val="a3"/>
            <w:noProof/>
          </w:rPr>
          <w:t>1.3</w:t>
        </w:r>
        <w:r w:rsidR="00B95B47">
          <w:rPr>
            <w:rFonts w:asciiTheme="minorHAnsi" w:eastAsiaTheme="minorEastAsia" w:hAnsiTheme="minorHAnsi" w:cstheme="minorBidi"/>
            <w:noProof/>
            <w:szCs w:val="22"/>
          </w:rPr>
          <w:tab/>
        </w:r>
        <w:r w:rsidR="00B95B47" w:rsidRPr="0098467B">
          <w:rPr>
            <w:rStyle w:val="a3"/>
            <w:noProof/>
          </w:rPr>
          <w:t>定义</w:t>
        </w:r>
        <w:r w:rsidR="00B95B47">
          <w:rPr>
            <w:noProof/>
            <w:webHidden/>
          </w:rPr>
          <w:tab/>
        </w:r>
        <w:r w:rsidR="00B95B47">
          <w:rPr>
            <w:noProof/>
            <w:webHidden/>
          </w:rPr>
          <w:fldChar w:fldCharType="begin"/>
        </w:r>
        <w:r w:rsidR="00B95B47">
          <w:rPr>
            <w:noProof/>
            <w:webHidden/>
          </w:rPr>
          <w:instrText xml:space="preserve"> PAGEREF _Toc492577634 \h </w:instrText>
        </w:r>
        <w:r w:rsidR="00B95B47">
          <w:rPr>
            <w:noProof/>
            <w:webHidden/>
          </w:rPr>
        </w:r>
        <w:r w:rsidR="00B95B47">
          <w:rPr>
            <w:noProof/>
            <w:webHidden/>
          </w:rPr>
          <w:fldChar w:fldCharType="separate"/>
        </w:r>
        <w:r w:rsidR="00B95B47">
          <w:rPr>
            <w:noProof/>
            <w:webHidden/>
          </w:rPr>
          <w:t>1</w:t>
        </w:r>
        <w:r w:rsidR="00B95B47">
          <w:rPr>
            <w:noProof/>
            <w:webHidden/>
          </w:rPr>
          <w:fldChar w:fldCharType="end"/>
        </w:r>
      </w:hyperlink>
    </w:p>
    <w:p w14:paraId="3C698DD8"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5" w:history="1">
        <w:r w:rsidR="00B95B47" w:rsidRPr="0098467B">
          <w:rPr>
            <w:rStyle w:val="a3"/>
            <w:noProof/>
          </w:rPr>
          <w:t>1.4</w:t>
        </w:r>
        <w:r w:rsidR="00B95B47">
          <w:rPr>
            <w:rFonts w:asciiTheme="minorHAnsi" w:eastAsiaTheme="minorEastAsia" w:hAnsiTheme="minorHAnsi" w:cstheme="minorBidi"/>
            <w:noProof/>
            <w:szCs w:val="22"/>
          </w:rPr>
          <w:tab/>
        </w:r>
        <w:r w:rsidR="00B95B47" w:rsidRPr="0098467B">
          <w:rPr>
            <w:rStyle w:val="a3"/>
            <w:noProof/>
          </w:rPr>
          <w:t>参考资料</w:t>
        </w:r>
        <w:r w:rsidR="00B95B47">
          <w:rPr>
            <w:noProof/>
            <w:webHidden/>
          </w:rPr>
          <w:tab/>
        </w:r>
        <w:r w:rsidR="00B95B47">
          <w:rPr>
            <w:noProof/>
            <w:webHidden/>
          </w:rPr>
          <w:fldChar w:fldCharType="begin"/>
        </w:r>
        <w:r w:rsidR="00B95B47">
          <w:rPr>
            <w:noProof/>
            <w:webHidden/>
          </w:rPr>
          <w:instrText xml:space="preserve"> PAGEREF _Toc492577635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8736492" w14:textId="77777777" w:rsidR="00B95B47" w:rsidRDefault="00B06F44">
      <w:pPr>
        <w:pStyle w:val="10"/>
        <w:tabs>
          <w:tab w:val="left" w:pos="420"/>
          <w:tab w:val="right" w:leader="dot" w:pos="8296"/>
        </w:tabs>
        <w:rPr>
          <w:rFonts w:asciiTheme="minorHAnsi" w:eastAsiaTheme="minorEastAsia" w:hAnsiTheme="minorHAnsi" w:cstheme="minorBidi"/>
          <w:noProof/>
          <w:szCs w:val="22"/>
        </w:rPr>
      </w:pPr>
      <w:hyperlink w:anchor="_Toc492577636" w:history="1">
        <w:r w:rsidR="00B95B47" w:rsidRPr="0098467B">
          <w:rPr>
            <w:rStyle w:val="a3"/>
            <w:noProof/>
          </w:rPr>
          <w:t>2</w:t>
        </w:r>
        <w:r w:rsidR="00B95B47">
          <w:rPr>
            <w:rFonts w:asciiTheme="minorHAnsi" w:eastAsiaTheme="minorEastAsia" w:hAnsiTheme="minorHAnsi" w:cstheme="minorBidi"/>
            <w:noProof/>
            <w:szCs w:val="22"/>
          </w:rPr>
          <w:tab/>
        </w:r>
        <w:r w:rsidR="00B95B47" w:rsidRPr="0098467B">
          <w:rPr>
            <w:rStyle w:val="a3"/>
            <w:noProof/>
          </w:rPr>
          <w:t>可行性研究的前提</w:t>
        </w:r>
        <w:r w:rsidR="00B95B47">
          <w:rPr>
            <w:noProof/>
            <w:webHidden/>
          </w:rPr>
          <w:tab/>
        </w:r>
        <w:r w:rsidR="00B95B47">
          <w:rPr>
            <w:noProof/>
            <w:webHidden/>
          </w:rPr>
          <w:fldChar w:fldCharType="begin"/>
        </w:r>
        <w:r w:rsidR="00B95B47">
          <w:rPr>
            <w:noProof/>
            <w:webHidden/>
          </w:rPr>
          <w:instrText xml:space="preserve"> PAGEREF _Toc492577636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E60B5B"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7" w:history="1">
        <w:r w:rsidR="00B95B47" w:rsidRPr="0098467B">
          <w:rPr>
            <w:rStyle w:val="a3"/>
            <w:noProof/>
          </w:rPr>
          <w:t>2.1</w:t>
        </w:r>
        <w:r w:rsidR="00B95B47">
          <w:rPr>
            <w:rFonts w:asciiTheme="minorHAnsi" w:eastAsiaTheme="minorEastAsia" w:hAnsiTheme="minorHAnsi" w:cstheme="minorBidi"/>
            <w:noProof/>
            <w:szCs w:val="22"/>
          </w:rPr>
          <w:tab/>
        </w:r>
        <w:r w:rsidR="00B95B47" w:rsidRPr="0098467B">
          <w:rPr>
            <w:rStyle w:val="a3"/>
            <w:noProof/>
          </w:rPr>
          <w:t>要求</w:t>
        </w:r>
        <w:r w:rsidR="00B95B47">
          <w:rPr>
            <w:noProof/>
            <w:webHidden/>
          </w:rPr>
          <w:tab/>
        </w:r>
        <w:r w:rsidR="00B95B47">
          <w:rPr>
            <w:noProof/>
            <w:webHidden/>
          </w:rPr>
          <w:fldChar w:fldCharType="begin"/>
        </w:r>
        <w:r w:rsidR="00B95B47">
          <w:rPr>
            <w:noProof/>
            <w:webHidden/>
          </w:rPr>
          <w:instrText xml:space="preserve"> PAGEREF _Toc492577637 \h </w:instrText>
        </w:r>
        <w:r w:rsidR="00B95B47">
          <w:rPr>
            <w:noProof/>
            <w:webHidden/>
          </w:rPr>
        </w:r>
        <w:r w:rsidR="00B95B47">
          <w:rPr>
            <w:noProof/>
            <w:webHidden/>
          </w:rPr>
          <w:fldChar w:fldCharType="separate"/>
        </w:r>
        <w:r w:rsidR="00B95B47">
          <w:rPr>
            <w:noProof/>
            <w:webHidden/>
          </w:rPr>
          <w:t>2</w:t>
        </w:r>
        <w:r w:rsidR="00B95B47">
          <w:rPr>
            <w:noProof/>
            <w:webHidden/>
          </w:rPr>
          <w:fldChar w:fldCharType="end"/>
        </w:r>
      </w:hyperlink>
    </w:p>
    <w:p w14:paraId="3D4E857D"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8" w:history="1">
        <w:r w:rsidR="00B95B47" w:rsidRPr="0098467B">
          <w:rPr>
            <w:rStyle w:val="a3"/>
            <w:noProof/>
          </w:rPr>
          <w:t>2.2</w:t>
        </w:r>
        <w:r w:rsidR="00B95B47">
          <w:rPr>
            <w:rFonts w:asciiTheme="minorHAnsi" w:eastAsiaTheme="minorEastAsia" w:hAnsiTheme="minorHAnsi" w:cstheme="minorBidi"/>
            <w:noProof/>
            <w:szCs w:val="22"/>
          </w:rPr>
          <w:tab/>
        </w:r>
        <w:r w:rsidR="00B95B47" w:rsidRPr="0098467B">
          <w:rPr>
            <w:rStyle w:val="a3"/>
            <w:noProof/>
          </w:rPr>
          <w:t>目标</w:t>
        </w:r>
        <w:r w:rsidR="00B95B47">
          <w:rPr>
            <w:noProof/>
            <w:webHidden/>
          </w:rPr>
          <w:tab/>
        </w:r>
        <w:r w:rsidR="00B95B47">
          <w:rPr>
            <w:noProof/>
            <w:webHidden/>
          </w:rPr>
          <w:fldChar w:fldCharType="begin"/>
        </w:r>
        <w:r w:rsidR="00B95B47">
          <w:rPr>
            <w:noProof/>
            <w:webHidden/>
          </w:rPr>
          <w:instrText xml:space="preserve"> PAGEREF _Toc492577638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0863E7AD"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39" w:history="1">
        <w:r w:rsidR="00B95B47" w:rsidRPr="0098467B">
          <w:rPr>
            <w:rStyle w:val="a3"/>
            <w:noProof/>
          </w:rPr>
          <w:t>2.3</w:t>
        </w:r>
        <w:r w:rsidR="00B95B47">
          <w:rPr>
            <w:rFonts w:asciiTheme="minorHAnsi" w:eastAsiaTheme="minorEastAsia" w:hAnsiTheme="minorHAnsi" w:cstheme="minorBidi"/>
            <w:noProof/>
            <w:szCs w:val="22"/>
          </w:rPr>
          <w:tab/>
        </w:r>
        <w:r w:rsidR="00B95B47" w:rsidRPr="0098467B">
          <w:rPr>
            <w:rStyle w:val="a3"/>
            <w:noProof/>
          </w:rPr>
          <w:t>条件、假定和限制</w:t>
        </w:r>
        <w:r w:rsidR="00B95B47">
          <w:rPr>
            <w:noProof/>
            <w:webHidden/>
          </w:rPr>
          <w:tab/>
        </w:r>
        <w:r w:rsidR="00B95B47">
          <w:rPr>
            <w:noProof/>
            <w:webHidden/>
          </w:rPr>
          <w:fldChar w:fldCharType="begin"/>
        </w:r>
        <w:r w:rsidR="00B95B47">
          <w:rPr>
            <w:noProof/>
            <w:webHidden/>
          </w:rPr>
          <w:instrText xml:space="preserve"> PAGEREF _Toc492577639 \h </w:instrText>
        </w:r>
        <w:r w:rsidR="00B95B47">
          <w:rPr>
            <w:noProof/>
            <w:webHidden/>
          </w:rPr>
        </w:r>
        <w:r w:rsidR="00B95B47">
          <w:rPr>
            <w:noProof/>
            <w:webHidden/>
          </w:rPr>
          <w:fldChar w:fldCharType="separate"/>
        </w:r>
        <w:r w:rsidR="00B95B47">
          <w:rPr>
            <w:noProof/>
            <w:webHidden/>
          </w:rPr>
          <w:t>4</w:t>
        </w:r>
        <w:r w:rsidR="00B95B47">
          <w:rPr>
            <w:noProof/>
            <w:webHidden/>
          </w:rPr>
          <w:fldChar w:fldCharType="end"/>
        </w:r>
      </w:hyperlink>
    </w:p>
    <w:p w14:paraId="7BBB9476"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0" w:history="1">
        <w:r w:rsidR="00B95B47" w:rsidRPr="0098467B">
          <w:rPr>
            <w:rStyle w:val="a3"/>
            <w:noProof/>
          </w:rPr>
          <w:t>2.4</w:t>
        </w:r>
        <w:r w:rsidR="00B95B47">
          <w:rPr>
            <w:rFonts w:asciiTheme="minorHAnsi" w:eastAsiaTheme="minorEastAsia" w:hAnsiTheme="minorHAnsi" w:cstheme="minorBidi"/>
            <w:noProof/>
            <w:szCs w:val="22"/>
          </w:rPr>
          <w:tab/>
        </w:r>
        <w:r w:rsidR="00B95B47" w:rsidRPr="0098467B">
          <w:rPr>
            <w:rStyle w:val="a3"/>
            <w:noProof/>
          </w:rPr>
          <w:t>可行性研究方法</w:t>
        </w:r>
        <w:r w:rsidR="00B95B47">
          <w:rPr>
            <w:noProof/>
            <w:webHidden/>
          </w:rPr>
          <w:tab/>
        </w:r>
        <w:r w:rsidR="00B95B47">
          <w:rPr>
            <w:noProof/>
            <w:webHidden/>
          </w:rPr>
          <w:fldChar w:fldCharType="begin"/>
        </w:r>
        <w:r w:rsidR="00B95B47">
          <w:rPr>
            <w:noProof/>
            <w:webHidden/>
          </w:rPr>
          <w:instrText xml:space="preserve"> PAGEREF _Toc492577640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63B710B"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1" w:history="1">
        <w:r w:rsidR="00B95B47" w:rsidRPr="0098467B">
          <w:rPr>
            <w:rStyle w:val="a3"/>
            <w:noProof/>
          </w:rPr>
          <w:t>2.5</w:t>
        </w:r>
        <w:r w:rsidR="00B95B47">
          <w:rPr>
            <w:rFonts w:asciiTheme="minorHAnsi" w:eastAsiaTheme="minorEastAsia" w:hAnsiTheme="minorHAnsi" w:cstheme="minorBidi"/>
            <w:noProof/>
            <w:szCs w:val="22"/>
          </w:rPr>
          <w:tab/>
        </w:r>
        <w:r w:rsidR="00B95B47" w:rsidRPr="0098467B">
          <w:rPr>
            <w:rStyle w:val="a3"/>
            <w:noProof/>
          </w:rPr>
          <w:t>决定可行性的主要因素</w:t>
        </w:r>
        <w:r w:rsidR="00B95B47">
          <w:rPr>
            <w:noProof/>
            <w:webHidden/>
          </w:rPr>
          <w:tab/>
        </w:r>
        <w:r w:rsidR="00B95B47">
          <w:rPr>
            <w:noProof/>
            <w:webHidden/>
          </w:rPr>
          <w:fldChar w:fldCharType="begin"/>
        </w:r>
        <w:r w:rsidR="00B95B47">
          <w:rPr>
            <w:noProof/>
            <w:webHidden/>
          </w:rPr>
          <w:instrText xml:space="preserve"> PAGEREF _Toc492577641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6CAEB5" w14:textId="77777777" w:rsidR="00B95B47" w:rsidRDefault="00B06F44">
      <w:pPr>
        <w:pStyle w:val="10"/>
        <w:tabs>
          <w:tab w:val="left" w:pos="420"/>
          <w:tab w:val="right" w:leader="dot" w:pos="8296"/>
        </w:tabs>
        <w:rPr>
          <w:rFonts w:asciiTheme="minorHAnsi" w:eastAsiaTheme="minorEastAsia" w:hAnsiTheme="minorHAnsi" w:cstheme="minorBidi"/>
          <w:noProof/>
          <w:szCs w:val="22"/>
        </w:rPr>
      </w:pPr>
      <w:hyperlink w:anchor="_Toc492577642" w:history="1">
        <w:r w:rsidR="00B95B47" w:rsidRPr="0098467B">
          <w:rPr>
            <w:rStyle w:val="a3"/>
            <w:noProof/>
          </w:rPr>
          <w:t>3</w:t>
        </w:r>
        <w:r w:rsidR="00B95B47">
          <w:rPr>
            <w:rFonts w:asciiTheme="minorHAnsi" w:eastAsiaTheme="minorEastAsia" w:hAnsiTheme="minorHAnsi" w:cstheme="minorBidi"/>
            <w:noProof/>
            <w:szCs w:val="22"/>
          </w:rPr>
          <w:tab/>
        </w:r>
        <w:r w:rsidR="00B95B47" w:rsidRPr="0098467B">
          <w:rPr>
            <w:rStyle w:val="a3"/>
            <w:noProof/>
          </w:rPr>
          <w:t>对现有系统的分析</w:t>
        </w:r>
        <w:r w:rsidR="00B95B47">
          <w:rPr>
            <w:noProof/>
            <w:webHidden/>
          </w:rPr>
          <w:tab/>
        </w:r>
        <w:r w:rsidR="00B95B47">
          <w:rPr>
            <w:noProof/>
            <w:webHidden/>
          </w:rPr>
          <w:fldChar w:fldCharType="begin"/>
        </w:r>
        <w:r w:rsidR="00B95B47">
          <w:rPr>
            <w:noProof/>
            <w:webHidden/>
          </w:rPr>
          <w:instrText xml:space="preserve"> PAGEREF _Toc492577642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17704F6"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3" w:history="1">
        <w:r w:rsidR="00B95B47" w:rsidRPr="0098467B">
          <w:rPr>
            <w:rStyle w:val="a3"/>
            <w:noProof/>
          </w:rPr>
          <w:t>3.1</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_Toc492577643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E06157B"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4" w:history="1">
        <w:r w:rsidR="00B95B47" w:rsidRPr="0098467B">
          <w:rPr>
            <w:rStyle w:val="a3"/>
            <w:noProof/>
          </w:rPr>
          <w:t>3.2</w:t>
        </w:r>
        <w:r w:rsidR="00B95B47">
          <w:rPr>
            <w:rFonts w:asciiTheme="minorHAnsi" w:eastAsiaTheme="minorEastAsia" w:hAnsiTheme="minorHAnsi" w:cstheme="minorBidi"/>
            <w:noProof/>
            <w:szCs w:val="22"/>
          </w:rPr>
          <w:tab/>
        </w:r>
        <w:r w:rsidR="00B95B47" w:rsidRPr="0098467B">
          <w:rPr>
            <w:rStyle w:val="a3"/>
            <w:noProof/>
          </w:rPr>
          <w:t>工作负荷</w:t>
        </w:r>
        <w:r w:rsidR="00B95B47">
          <w:rPr>
            <w:noProof/>
            <w:webHidden/>
          </w:rPr>
          <w:tab/>
        </w:r>
        <w:r w:rsidR="00B95B47">
          <w:rPr>
            <w:noProof/>
            <w:webHidden/>
          </w:rPr>
          <w:fldChar w:fldCharType="begin"/>
        </w:r>
        <w:r w:rsidR="00B95B47">
          <w:rPr>
            <w:noProof/>
            <w:webHidden/>
          </w:rPr>
          <w:instrText xml:space="preserve"> PAGEREF _Toc492577644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6A72C76E"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5" w:history="1">
        <w:r w:rsidR="00B95B47" w:rsidRPr="0098467B">
          <w:rPr>
            <w:rStyle w:val="a3"/>
            <w:noProof/>
          </w:rPr>
          <w:t>3.3</w:t>
        </w:r>
        <w:r w:rsidR="00B95B47">
          <w:rPr>
            <w:rFonts w:asciiTheme="minorHAnsi" w:eastAsiaTheme="minorEastAsia" w:hAnsiTheme="minorHAnsi" w:cstheme="minorBidi"/>
            <w:noProof/>
            <w:szCs w:val="22"/>
          </w:rPr>
          <w:tab/>
        </w:r>
        <w:r w:rsidR="00B95B47" w:rsidRPr="0098467B">
          <w:rPr>
            <w:rStyle w:val="a3"/>
            <w:noProof/>
          </w:rPr>
          <w:t>费用支出</w:t>
        </w:r>
        <w:r w:rsidR="00B95B47">
          <w:rPr>
            <w:noProof/>
            <w:webHidden/>
          </w:rPr>
          <w:tab/>
        </w:r>
        <w:r w:rsidR="00B95B47">
          <w:rPr>
            <w:noProof/>
            <w:webHidden/>
          </w:rPr>
          <w:fldChar w:fldCharType="begin"/>
        </w:r>
        <w:r w:rsidR="00B95B47">
          <w:rPr>
            <w:noProof/>
            <w:webHidden/>
          </w:rPr>
          <w:instrText xml:space="preserve"> PAGEREF _Toc492577645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5059A632"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6" w:history="1">
        <w:r w:rsidR="00B95B47" w:rsidRPr="0098467B">
          <w:rPr>
            <w:rStyle w:val="a3"/>
            <w:noProof/>
          </w:rPr>
          <w:t>3.4</w:t>
        </w:r>
        <w:r w:rsidR="00B95B47">
          <w:rPr>
            <w:rFonts w:asciiTheme="minorHAnsi" w:eastAsiaTheme="minorEastAsia" w:hAnsiTheme="minorHAnsi" w:cstheme="minorBidi"/>
            <w:noProof/>
            <w:szCs w:val="22"/>
          </w:rPr>
          <w:tab/>
        </w:r>
        <w:r w:rsidR="00B95B47" w:rsidRPr="0098467B">
          <w:rPr>
            <w:rStyle w:val="a3"/>
            <w:noProof/>
          </w:rPr>
          <w:t>人员</w:t>
        </w:r>
        <w:r w:rsidR="00B95B47">
          <w:rPr>
            <w:noProof/>
            <w:webHidden/>
          </w:rPr>
          <w:tab/>
        </w:r>
        <w:r w:rsidR="00B95B47">
          <w:rPr>
            <w:noProof/>
            <w:webHidden/>
          </w:rPr>
          <w:fldChar w:fldCharType="begin"/>
        </w:r>
        <w:r w:rsidR="00B95B47">
          <w:rPr>
            <w:noProof/>
            <w:webHidden/>
          </w:rPr>
          <w:instrText xml:space="preserve"> PAGEREF _Toc492577646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A49A0D6"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7" w:history="1">
        <w:r w:rsidR="00B95B47" w:rsidRPr="0098467B">
          <w:rPr>
            <w:rStyle w:val="a3"/>
            <w:noProof/>
          </w:rPr>
          <w:t>3.5</w:t>
        </w:r>
        <w:r w:rsidR="00B95B47">
          <w:rPr>
            <w:rFonts w:asciiTheme="minorHAnsi" w:eastAsiaTheme="minorEastAsia" w:hAnsiTheme="minorHAnsi" w:cstheme="minorBidi"/>
            <w:noProof/>
            <w:szCs w:val="22"/>
          </w:rPr>
          <w:tab/>
        </w:r>
        <w:r w:rsidR="00B95B47" w:rsidRPr="0098467B">
          <w:rPr>
            <w:rStyle w:val="a3"/>
            <w:noProof/>
          </w:rPr>
          <w:t>设备</w:t>
        </w:r>
        <w:r w:rsidR="00B95B47">
          <w:rPr>
            <w:noProof/>
            <w:webHidden/>
          </w:rPr>
          <w:tab/>
        </w:r>
        <w:r w:rsidR="00B95B47">
          <w:rPr>
            <w:noProof/>
            <w:webHidden/>
          </w:rPr>
          <w:fldChar w:fldCharType="begin"/>
        </w:r>
        <w:r w:rsidR="00B95B47">
          <w:rPr>
            <w:noProof/>
            <w:webHidden/>
          </w:rPr>
          <w:instrText xml:space="preserve"> PAGEREF _Toc492577647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15ABEEF6"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48" w:history="1">
        <w:r w:rsidR="00B95B47" w:rsidRPr="0098467B">
          <w:rPr>
            <w:rStyle w:val="a3"/>
            <w:noProof/>
          </w:rPr>
          <w:t>3.6</w:t>
        </w:r>
        <w:r w:rsidR="00B95B47">
          <w:rPr>
            <w:rFonts w:asciiTheme="minorHAnsi" w:eastAsiaTheme="minorEastAsia" w:hAnsiTheme="minorHAnsi" w:cstheme="minorBidi"/>
            <w:noProof/>
            <w:szCs w:val="22"/>
          </w:rPr>
          <w:tab/>
        </w:r>
        <w:r w:rsidR="00B95B47" w:rsidRPr="0098467B">
          <w:rPr>
            <w:rStyle w:val="a3"/>
            <w:noProof/>
          </w:rPr>
          <w:t>局限性</w:t>
        </w:r>
        <w:r w:rsidR="00B95B47">
          <w:rPr>
            <w:noProof/>
            <w:webHidden/>
          </w:rPr>
          <w:tab/>
        </w:r>
        <w:r w:rsidR="00B95B47">
          <w:rPr>
            <w:noProof/>
            <w:webHidden/>
          </w:rPr>
          <w:fldChar w:fldCharType="begin"/>
        </w:r>
        <w:r w:rsidR="00B95B47">
          <w:rPr>
            <w:noProof/>
            <w:webHidden/>
          </w:rPr>
          <w:instrText xml:space="preserve"> PAGEREF _Toc492577648 \h </w:instrText>
        </w:r>
        <w:r w:rsidR="00B95B47">
          <w:rPr>
            <w:noProof/>
            <w:webHidden/>
          </w:rPr>
        </w:r>
        <w:r w:rsidR="00B95B47">
          <w:rPr>
            <w:noProof/>
            <w:webHidden/>
          </w:rPr>
          <w:fldChar w:fldCharType="separate"/>
        </w:r>
        <w:r w:rsidR="00B95B47">
          <w:rPr>
            <w:noProof/>
            <w:webHidden/>
          </w:rPr>
          <w:t>5</w:t>
        </w:r>
        <w:r w:rsidR="00B95B47">
          <w:rPr>
            <w:noProof/>
            <w:webHidden/>
          </w:rPr>
          <w:fldChar w:fldCharType="end"/>
        </w:r>
      </w:hyperlink>
    </w:p>
    <w:p w14:paraId="7FFB1633" w14:textId="77777777" w:rsidR="00B95B47" w:rsidRDefault="00B06F44">
      <w:pPr>
        <w:pStyle w:val="10"/>
        <w:tabs>
          <w:tab w:val="left" w:pos="420"/>
          <w:tab w:val="right" w:leader="dot" w:pos="8296"/>
        </w:tabs>
        <w:rPr>
          <w:rFonts w:asciiTheme="minorHAnsi" w:eastAsiaTheme="minorEastAsia" w:hAnsiTheme="minorHAnsi" w:cstheme="minorBidi"/>
          <w:noProof/>
          <w:szCs w:val="22"/>
        </w:rPr>
      </w:pPr>
      <w:hyperlink w:anchor="_Toc492577649" w:history="1">
        <w:r w:rsidR="00B95B47" w:rsidRPr="0098467B">
          <w:rPr>
            <w:rStyle w:val="a3"/>
            <w:noProof/>
          </w:rPr>
          <w:t>4</w:t>
        </w:r>
        <w:r w:rsidR="00B95B47">
          <w:rPr>
            <w:rFonts w:asciiTheme="minorHAnsi" w:eastAsiaTheme="minorEastAsia" w:hAnsiTheme="minorHAnsi" w:cstheme="minorBidi"/>
            <w:noProof/>
            <w:szCs w:val="22"/>
          </w:rPr>
          <w:tab/>
        </w:r>
        <w:r w:rsidR="00B95B47" w:rsidRPr="0098467B">
          <w:rPr>
            <w:rStyle w:val="a3"/>
            <w:noProof/>
          </w:rPr>
          <w:t>所建议技术可行性分析</w:t>
        </w:r>
        <w:r w:rsidR="00B95B47">
          <w:rPr>
            <w:noProof/>
            <w:webHidden/>
          </w:rPr>
          <w:tab/>
        </w:r>
        <w:r w:rsidR="00B95B47">
          <w:rPr>
            <w:noProof/>
            <w:webHidden/>
          </w:rPr>
          <w:fldChar w:fldCharType="begin"/>
        </w:r>
        <w:r w:rsidR="00B95B47">
          <w:rPr>
            <w:noProof/>
            <w:webHidden/>
          </w:rPr>
          <w:instrText xml:space="preserve"> PAGEREF _Toc492577649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E8FA3A1"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0" w:history="1">
        <w:r w:rsidR="00B95B47" w:rsidRPr="0098467B">
          <w:rPr>
            <w:rStyle w:val="a3"/>
            <w:noProof/>
          </w:rPr>
          <w:t>4.1</w:t>
        </w:r>
        <w:r w:rsidR="00B95B47">
          <w:rPr>
            <w:rFonts w:asciiTheme="minorHAnsi" w:eastAsiaTheme="minorEastAsia" w:hAnsiTheme="minorHAnsi" w:cstheme="minorBidi"/>
            <w:noProof/>
            <w:szCs w:val="22"/>
          </w:rPr>
          <w:tab/>
        </w:r>
        <w:r w:rsidR="00B95B47" w:rsidRPr="0098467B">
          <w:rPr>
            <w:rStyle w:val="a3"/>
            <w:noProof/>
          </w:rPr>
          <w:t>对系统的简要描述</w:t>
        </w:r>
        <w:r w:rsidR="00B95B47">
          <w:rPr>
            <w:noProof/>
            <w:webHidden/>
          </w:rPr>
          <w:tab/>
        </w:r>
        <w:r w:rsidR="00B95B47">
          <w:rPr>
            <w:noProof/>
            <w:webHidden/>
          </w:rPr>
          <w:fldChar w:fldCharType="begin"/>
        </w:r>
        <w:r w:rsidR="00B95B47">
          <w:rPr>
            <w:noProof/>
            <w:webHidden/>
          </w:rPr>
          <w:instrText xml:space="preserve"> PAGEREF _Toc492577650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47853021"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1" w:history="1">
        <w:r w:rsidR="00B95B47" w:rsidRPr="0098467B">
          <w:rPr>
            <w:rStyle w:val="a3"/>
            <w:noProof/>
          </w:rPr>
          <w:t>4.2</w:t>
        </w:r>
        <w:r w:rsidR="00B95B47">
          <w:rPr>
            <w:rFonts w:asciiTheme="minorHAnsi" w:eastAsiaTheme="minorEastAsia" w:hAnsiTheme="minorHAnsi" w:cstheme="minorBidi"/>
            <w:noProof/>
            <w:szCs w:val="22"/>
          </w:rPr>
          <w:tab/>
        </w:r>
        <w:r w:rsidR="00B95B47" w:rsidRPr="0098467B">
          <w:rPr>
            <w:rStyle w:val="a3"/>
            <w:noProof/>
          </w:rPr>
          <w:t>处理流程和数据流程</w:t>
        </w:r>
        <w:r w:rsidR="00B95B47">
          <w:rPr>
            <w:noProof/>
            <w:webHidden/>
          </w:rPr>
          <w:tab/>
        </w:r>
        <w:r w:rsidR="00B95B47">
          <w:rPr>
            <w:noProof/>
            <w:webHidden/>
          </w:rPr>
          <w:fldChar w:fldCharType="begin"/>
        </w:r>
        <w:r w:rsidR="00B95B47">
          <w:rPr>
            <w:noProof/>
            <w:webHidden/>
          </w:rPr>
          <w:instrText xml:space="preserve"> PAGEREF _Toc492577651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5B943741"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2" w:history="1">
        <w:r w:rsidR="00B95B47" w:rsidRPr="0098467B">
          <w:rPr>
            <w:rStyle w:val="a3"/>
            <w:noProof/>
          </w:rPr>
          <w:t>4.3</w:t>
        </w:r>
        <w:r w:rsidR="00B95B47">
          <w:rPr>
            <w:rFonts w:asciiTheme="minorHAnsi" w:eastAsiaTheme="minorEastAsia" w:hAnsiTheme="minorHAnsi" w:cstheme="minorBidi"/>
            <w:noProof/>
            <w:szCs w:val="22"/>
          </w:rPr>
          <w:tab/>
        </w:r>
        <w:r w:rsidR="00B95B47" w:rsidRPr="0098467B">
          <w:rPr>
            <w:rStyle w:val="a3"/>
            <w:noProof/>
          </w:rPr>
          <w:t>与现有系统比较的优越性</w:t>
        </w:r>
        <w:r w:rsidR="00B95B47">
          <w:rPr>
            <w:noProof/>
            <w:webHidden/>
          </w:rPr>
          <w:tab/>
        </w:r>
        <w:r w:rsidR="00B95B47">
          <w:rPr>
            <w:noProof/>
            <w:webHidden/>
          </w:rPr>
          <w:fldChar w:fldCharType="begin"/>
        </w:r>
        <w:r w:rsidR="00B95B47">
          <w:rPr>
            <w:noProof/>
            <w:webHidden/>
          </w:rPr>
          <w:instrText xml:space="preserve"> PAGEREF _Toc492577652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018AD93"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3" w:history="1">
        <w:r w:rsidR="00B95B47" w:rsidRPr="0098467B">
          <w:rPr>
            <w:rStyle w:val="a3"/>
            <w:noProof/>
          </w:rPr>
          <w:t>4.4</w:t>
        </w:r>
        <w:r w:rsidR="00B95B47">
          <w:rPr>
            <w:rFonts w:asciiTheme="minorHAnsi" w:eastAsiaTheme="minorEastAsia" w:hAnsiTheme="minorHAnsi" w:cstheme="minorBidi"/>
            <w:noProof/>
            <w:szCs w:val="22"/>
          </w:rPr>
          <w:tab/>
        </w:r>
        <w:r w:rsidR="00B95B47" w:rsidRPr="0098467B">
          <w:rPr>
            <w:rStyle w:val="a3"/>
            <w:noProof/>
          </w:rPr>
          <w:t>采用建议系统可能带来的影响</w:t>
        </w:r>
        <w:r w:rsidR="00B95B47">
          <w:rPr>
            <w:noProof/>
            <w:webHidden/>
          </w:rPr>
          <w:tab/>
        </w:r>
        <w:r w:rsidR="00B95B47">
          <w:rPr>
            <w:noProof/>
            <w:webHidden/>
          </w:rPr>
          <w:fldChar w:fldCharType="begin"/>
        </w:r>
        <w:r w:rsidR="00B95B47">
          <w:rPr>
            <w:noProof/>
            <w:webHidden/>
          </w:rPr>
          <w:instrText xml:space="preserve"> PAGEREF _Toc492577653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2DC7CEFF"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4" w:history="1">
        <w:r w:rsidR="00B95B47" w:rsidRPr="0098467B">
          <w:rPr>
            <w:rStyle w:val="a3"/>
            <w:noProof/>
          </w:rPr>
          <w:t>4.5</w:t>
        </w:r>
        <w:r w:rsidR="00B95B47">
          <w:rPr>
            <w:rFonts w:asciiTheme="minorHAnsi" w:eastAsiaTheme="minorEastAsia" w:hAnsiTheme="minorHAnsi" w:cstheme="minorBidi"/>
            <w:noProof/>
            <w:szCs w:val="22"/>
          </w:rPr>
          <w:tab/>
        </w:r>
        <w:r w:rsidR="00B95B47" w:rsidRPr="0098467B">
          <w:rPr>
            <w:rStyle w:val="a3"/>
            <w:noProof/>
          </w:rPr>
          <w:t>技术可行性评价</w:t>
        </w:r>
        <w:r w:rsidR="00B95B47">
          <w:rPr>
            <w:noProof/>
            <w:webHidden/>
          </w:rPr>
          <w:tab/>
        </w:r>
        <w:r w:rsidR="00B95B47">
          <w:rPr>
            <w:noProof/>
            <w:webHidden/>
          </w:rPr>
          <w:fldChar w:fldCharType="begin"/>
        </w:r>
        <w:r w:rsidR="00B95B47">
          <w:rPr>
            <w:noProof/>
            <w:webHidden/>
          </w:rPr>
          <w:instrText xml:space="preserve"> PAGEREF _Toc492577654 \h </w:instrText>
        </w:r>
        <w:r w:rsidR="00B95B47">
          <w:rPr>
            <w:noProof/>
            <w:webHidden/>
          </w:rPr>
        </w:r>
        <w:r w:rsidR="00B95B47">
          <w:rPr>
            <w:noProof/>
            <w:webHidden/>
          </w:rPr>
          <w:fldChar w:fldCharType="separate"/>
        </w:r>
        <w:r w:rsidR="00B95B47">
          <w:rPr>
            <w:noProof/>
            <w:webHidden/>
          </w:rPr>
          <w:t>6</w:t>
        </w:r>
        <w:r w:rsidR="00B95B47">
          <w:rPr>
            <w:noProof/>
            <w:webHidden/>
          </w:rPr>
          <w:fldChar w:fldCharType="end"/>
        </w:r>
      </w:hyperlink>
    </w:p>
    <w:p w14:paraId="655CEA5F" w14:textId="77777777" w:rsidR="00B95B47" w:rsidRDefault="00B06F44">
      <w:pPr>
        <w:pStyle w:val="10"/>
        <w:tabs>
          <w:tab w:val="left" w:pos="420"/>
          <w:tab w:val="right" w:leader="dot" w:pos="8296"/>
        </w:tabs>
        <w:rPr>
          <w:rFonts w:asciiTheme="minorHAnsi" w:eastAsiaTheme="minorEastAsia" w:hAnsiTheme="minorHAnsi" w:cstheme="minorBidi"/>
          <w:noProof/>
          <w:szCs w:val="22"/>
        </w:rPr>
      </w:pPr>
      <w:hyperlink w:anchor="_Toc492577655" w:history="1">
        <w:r w:rsidR="00B95B47" w:rsidRPr="0098467B">
          <w:rPr>
            <w:rStyle w:val="a3"/>
            <w:noProof/>
          </w:rPr>
          <w:t>5</w:t>
        </w:r>
        <w:r w:rsidR="00B95B47">
          <w:rPr>
            <w:rFonts w:asciiTheme="minorHAnsi" w:eastAsiaTheme="minorEastAsia" w:hAnsiTheme="minorHAnsi" w:cstheme="minorBidi"/>
            <w:noProof/>
            <w:szCs w:val="22"/>
          </w:rPr>
          <w:tab/>
        </w:r>
        <w:r w:rsidR="00B95B47" w:rsidRPr="0098467B">
          <w:rPr>
            <w:rStyle w:val="a3"/>
            <w:noProof/>
          </w:rPr>
          <w:t>所建议系统经济可行性分析</w:t>
        </w:r>
        <w:r w:rsidR="00B95B47">
          <w:rPr>
            <w:noProof/>
            <w:webHidden/>
          </w:rPr>
          <w:tab/>
        </w:r>
        <w:r w:rsidR="00B95B47">
          <w:rPr>
            <w:noProof/>
            <w:webHidden/>
          </w:rPr>
          <w:fldChar w:fldCharType="begin"/>
        </w:r>
        <w:r w:rsidR="00B95B47">
          <w:rPr>
            <w:noProof/>
            <w:webHidden/>
          </w:rPr>
          <w:instrText xml:space="preserve"> PAGEREF _Toc492577655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8982145"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6" w:history="1">
        <w:r w:rsidR="00B95B47" w:rsidRPr="0098467B">
          <w:rPr>
            <w:rStyle w:val="a3"/>
            <w:noProof/>
          </w:rPr>
          <w:t>5.1</w:t>
        </w:r>
        <w:r w:rsidR="00B95B47">
          <w:rPr>
            <w:rFonts w:asciiTheme="minorHAnsi" w:eastAsiaTheme="minorEastAsia" w:hAnsiTheme="minorHAnsi" w:cstheme="minorBidi"/>
            <w:noProof/>
            <w:szCs w:val="22"/>
          </w:rPr>
          <w:tab/>
        </w:r>
        <w:r w:rsidR="00B95B47" w:rsidRPr="0098467B">
          <w:rPr>
            <w:rStyle w:val="a3"/>
            <w:noProof/>
          </w:rPr>
          <w:t>支出</w:t>
        </w:r>
        <w:r w:rsidR="00B95B47">
          <w:rPr>
            <w:noProof/>
            <w:webHidden/>
          </w:rPr>
          <w:tab/>
        </w:r>
        <w:r w:rsidR="00B95B47">
          <w:rPr>
            <w:noProof/>
            <w:webHidden/>
          </w:rPr>
          <w:fldChar w:fldCharType="begin"/>
        </w:r>
        <w:r w:rsidR="00B95B47">
          <w:rPr>
            <w:noProof/>
            <w:webHidden/>
          </w:rPr>
          <w:instrText xml:space="preserve"> PAGEREF _Toc492577656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4116FA"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7" w:history="1">
        <w:r w:rsidR="00B95B47" w:rsidRPr="0098467B">
          <w:rPr>
            <w:rStyle w:val="a3"/>
            <w:noProof/>
          </w:rPr>
          <w:t>5.2</w:t>
        </w:r>
        <w:r w:rsidR="00B95B47">
          <w:rPr>
            <w:rFonts w:asciiTheme="minorHAnsi" w:eastAsiaTheme="minorEastAsia" w:hAnsiTheme="minorHAnsi" w:cstheme="minorBidi"/>
            <w:noProof/>
            <w:szCs w:val="22"/>
          </w:rPr>
          <w:tab/>
        </w:r>
        <w:r w:rsidR="00B95B47" w:rsidRPr="0098467B">
          <w:rPr>
            <w:rStyle w:val="a3"/>
            <w:noProof/>
          </w:rPr>
          <w:t>5.2</w:t>
        </w:r>
        <w:r w:rsidR="00B95B47" w:rsidRPr="0098467B">
          <w:rPr>
            <w:rStyle w:val="a3"/>
            <w:noProof/>
          </w:rPr>
          <w:t>效益</w:t>
        </w:r>
        <w:r w:rsidR="00B95B47">
          <w:rPr>
            <w:noProof/>
            <w:webHidden/>
          </w:rPr>
          <w:tab/>
        </w:r>
        <w:r w:rsidR="00B95B47">
          <w:rPr>
            <w:noProof/>
            <w:webHidden/>
          </w:rPr>
          <w:fldChar w:fldCharType="begin"/>
        </w:r>
        <w:r w:rsidR="00B95B47">
          <w:rPr>
            <w:noProof/>
            <w:webHidden/>
          </w:rPr>
          <w:instrText xml:space="preserve"> PAGEREF _Toc492577657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3F1B5687"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8" w:history="1">
        <w:r w:rsidR="00B95B47" w:rsidRPr="0098467B">
          <w:rPr>
            <w:rStyle w:val="a3"/>
            <w:noProof/>
          </w:rPr>
          <w:t>5.3</w:t>
        </w:r>
        <w:r w:rsidR="00B95B47">
          <w:rPr>
            <w:rFonts w:asciiTheme="minorHAnsi" w:eastAsiaTheme="minorEastAsia" w:hAnsiTheme="minorHAnsi" w:cstheme="minorBidi"/>
            <w:noProof/>
            <w:szCs w:val="22"/>
          </w:rPr>
          <w:tab/>
        </w:r>
        <w:r w:rsidR="00B95B47" w:rsidRPr="0098467B">
          <w:rPr>
            <w:rStyle w:val="a3"/>
            <w:noProof/>
          </w:rPr>
          <w:t>收益</w:t>
        </w:r>
        <w:r w:rsidR="00B95B47" w:rsidRPr="0098467B">
          <w:rPr>
            <w:rStyle w:val="a3"/>
            <w:noProof/>
          </w:rPr>
          <w:t>/</w:t>
        </w:r>
        <w:r w:rsidR="00B95B47" w:rsidRPr="0098467B">
          <w:rPr>
            <w:rStyle w:val="a3"/>
            <w:noProof/>
          </w:rPr>
          <w:t>投资比</w:t>
        </w:r>
        <w:r w:rsidR="00B95B47">
          <w:rPr>
            <w:noProof/>
            <w:webHidden/>
          </w:rPr>
          <w:tab/>
        </w:r>
        <w:r w:rsidR="00B95B47">
          <w:rPr>
            <w:noProof/>
            <w:webHidden/>
          </w:rPr>
          <w:fldChar w:fldCharType="begin"/>
        </w:r>
        <w:r w:rsidR="00B95B47">
          <w:rPr>
            <w:noProof/>
            <w:webHidden/>
          </w:rPr>
          <w:instrText xml:space="preserve"> PAGEREF _Toc492577658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16D34D7D"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59" w:history="1">
        <w:r w:rsidR="00B95B47" w:rsidRPr="0098467B">
          <w:rPr>
            <w:rStyle w:val="a3"/>
            <w:noProof/>
          </w:rPr>
          <w:t>5.4</w:t>
        </w:r>
        <w:r w:rsidR="00B95B47">
          <w:rPr>
            <w:rFonts w:asciiTheme="minorHAnsi" w:eastAsiaTheme="minorEastAsia" w:hAnsiTheme="minorHAnsi" w:cstheme="minorBidi"/>
            <w:noProof/>
            <w:szCs w:val="22"/>
          </w:rPr>
          <w:tab/>
        </w:r>
        <w:r w:rsidR="00B95B47" w:rsidRPr="0098467B">
          <w:rPr>
            <w:rStyle w:val="a3"/>
            <w:noProof/>
          </w:rPr>
          <w:t>投资回收周期</w:t>
        </w:r>
        <w:r w:rsidR="00B95B47">
          <w:rPr>
            <w:noProof/>
            <w:webHidden/>
          </w:rPr>
          <w:tab/>
        </w:r>
        <w:r w:rsidR="00B95B47">
          <w:rPr>
            <w:noProof/>
            <w:webHidden/>
          </w:rPr>
          <w:fldChar w:fldCharType="begin"/>
        </w:r>
        <w:r w:rsidR="00B95B47">
          <w:rPr>
            <w:noProof/>
            <w:webHidden/>
          </w:rPr>
          <w:instrText xml:space="preserve"> PAGEREF _Toc492577659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43508316"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60" w:history="1">
        <w:r w:rsidR="00B95B47" w:rsidRPr="0098467B">
          <w:rPr>
            <w:rStyle w:val="a3"/>
            <w:noProof/>
          </w:rPr>
          <w:t>5.5</w:t>
        </w:r>
        <w:r w:rsidR="00B95B47">
          <w:rPr>
            <w:rFonts w:asciiTheme="minorHAnsi" w:eastAsiaTheme="minorEastAsia" w:hAnsiTheme="minorHAnsi" w:cstheme="minorBidi"/>
            <w:noProof/>
            <w:szCs w:val="22"/>
          </w:rPr>
          <w:tab/>
        </w:r>
        <w:r w:rsidR="00B95B47" w:rsidRPr="0098467B">
          <w:rPr>
            <w:rStyle w:val="a3"/>
            <w:noProof/>
          </w:rPr>
          <w:t>敏感性分析</w:t>
        </w:r>
        <w:r w:rsidR="00B95B47">
          <w:rPr>
            <w:noProof/>
            <w:webHidden/>
          </w:rPr>
          <w:tab/>
        </w:r>
        <w:r w:rsidR="00B95B47">
          <w:rPr>
            <w:noProof/>
            <w:webHidden/>
          </w:rPr>
          <w:fldChar w:fldCharType="begin"/>
        </w:r>
        <w:r w:rsidR="00B95B47">
          <w:rPr>
            <w:noProof/>
            <w:webHidden/>
          </w:rPr>
          <w:instrText xml:space="preserve"> PAGEREF _Toc492577660 \h </w:instrText>
        </w:r>
        <w:r w:rsidR="00B95B47">
          <w:rPr>
            <w:noProof/>
            <w:webHidden/>
          </w:rPr>
        </w:r>
        <w:r w:rsidR="00B95B47">
          <w:rPr>
            <w:noProof/>
            <w:webHidden/>
          </w:rPr>
          <w:fldChar w:fldCharType="separate"/>
        </w:r>
        <w:r w:rsidR="00B95B47">
          <w:rPr>
            <w:noProof/>
            <w:webHidden/>
          </w:rPr>
          <w:t>7</w:t>
        </w:r>
        <w:r w:rsidR="00B95B47">
          <w:rPr>
            <w:noProof/>
            <w:webHidden/>
          </w:rPr>
          <w:fldChar w:fldCharType="end"/>
        </w:r>
      </w:hyperlink>
    </w:p>
    <w:p w14:paraId="02C1B232" w14:textId="77777777" w:rsidR="00B95B47" w:rsidRDefault="00B06F44">
      <w:pPr>
        <w:pStyle w:val="10"/>
        <w:tabs>
          <w:tab w:val="right" w:leader="dot" w:pos="8296"/>
        </w:tabs>
        <w:rPr>
          <w:rFonts w:asciiTheme="minorHAnsi" w:eastAsiaTheme="minorEastAsia" w:hAnsiTheme="minorHAnsi" w:cstheme="minorBidi"/>
          <w:noProof/>
          <w:szCs w:val="22"/>
        </w:rPr>
      </w:pPr>
      <w:hyperlink w:anchor="_Toc492577661" w:history="1">
        <w:r w:rsidR="00B95B47" w:rsidRPr="0098467B">
          <w:rPr>
            <w:rStyle w:val="a3"/>
            <w:noProof/>
          </w:rPr>
          <w:t>社会因素可行性分析</w:t>
        </w:r>
        <w:r w:rsidR="00B95B47">
          <w:rPr>
            <w:noProof/>
            <w:webHidden/>
          </w:rPr>
          <w:tab/>
        </w:r>
        <w:r w:rsidR="00B95B47">
          <w:rPr>
            <w:noProof/>
            <w:webHidden/>
          </w:rPr>
          <w:fldChar w:fldCharType="begin"/>
        </w:r>
        <w:r w:rsidR="00B95B47">
          <w:rPr>
            <w:noProof/>
            <w:webHidden/>
          </w:rPr>
          <w:instrText xml:space="preserve"> PAGEREF _Toc492577661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5BDDDB6A"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62" w:history="1">
        <w:r w:rsidR="00B95B47" w:rsidRPr="0098467B">
          <w:rPr>
            <w:rStyle w:val="a3"/>
            <w:noProof/>
          </w:rPr>
          <w:t>5.6</w:t>
        </w:r>
        <w:r w:rsidR="00B95B47">
          <w:rPr>
            <w:rFonts w:asciiTheme="minorHAnsi" w:eastAsiaTheme="minorEastAsia" w:hAnsiTheme="minorHAnsi" w:cstheme="minorBidi"/>
            <w:noProof/>
            <w:szCs w:val="22"/>
          </w:rPr>
          <w:tab/>
        </w:r>
        <w:r w:rsidR="00B95B47" w:rsidRPr="0098467B">
          <w:rPr>
            <w:rStyle w:val="a3"/>
            <w:noProof/>
          </w:rPr>
          <w:t>法律因素</w:t>
        </w:r>
        <w:r w:rsidR="00B95B47">
          <w:rPr>
            <w:noProof/>
            <w:webHidden/>
          </w:rPr>
          <w:tab/>
        </w:r>
        <w:r w:rsidR="00B95B47">
          <w:rPr>
            <w:noProof/>
            <w:webHidden/>
          </w:rPr>
          <w:fldChar w:fldCharType="begin"/>
        </w:r>
        <w:r w:rsidR="00B95B47">
          <w:rPr>
            <w:noProof/>
            <w:webHidden/>
          </w:rPr>
          <w:instrText xml:space="preserve"> PAGEREF _Toc492577662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693754A3" w14:textId="77777777" w:rsidR="00B95B47" w:rsidRDefault="00B06F44">
      <w:pPr>
        <w:pStyle w:val="20"/>
        <w:tabs>
          <w:tab w:val="left" w:pos="1260"/>
          <w:tab w:val="right" w:leader="dot" w:pos="8296"/>
        </w:tabs>
        <w:rPr>
          <w:rFonts w:asciiTheme="minorHAnsi" w:eastAsiaTheme="minorEastAsia" w:hAnsiTheme="minorHAnsi" w:cstheme="minorBidi"/>
          <w:noProof/>
          <w:szCs w:val="22"/>
        </w:rPr>
      </w:pPr>
      <w:hyperlink w:anchor="_Toc492577663" w:history="1">
        <w:r w:rsidR="00B95B47" w:rsidRPr="0098467B">
          <w:rPr>
            <w:rStyle w:val="a3"/>
            <w:noProof/>
          </w:rPr>
          <w:t>5.7</w:t>
        </w:r>
        <w:r w:rsidR="00B95B47">
          <w:rPr>
            <w:rFonts w:asciiTheme="minorHAnsi" w:eastAsiaTheme="minorEastAsia" w:hAnsiTheme="minorHAnsi" w:cstheme="minorBidi"/>
            <w:noProof/>
            <w:szCs w:val="22"/>
          </w:rPr>
          <w:tab/>
        </w:r>
        <w:r w:rsidR="00B95B47" w:rsidRPr="0098467B">
          <w:rPr>
            <w:rStyle w:val="a3"/>
            <w:noProof/>
          </w:rPr>
          <w:t>用户使用可行性</w:t>
        </w:r>
        <w:r w:rsidR="00B95B47">
          <w:rPr>
            <w:noProof/>
            <w:webHidden/>
          </w:rPr>
          <w:tab/>
        </w:r>
        <w:r w:rsidR="00B95B47">
          <w:rPr>
            <w:noProof/>
            <w:webHidden/>
          </w:rPr>
          <w:fldChar w:fldCharType="begin"/>
        </w:r>
        <w:r w:rsidR="00B95B47">
          <w:rPr>
            <w:noProof/>
            <w:webHidden/>
          </w:rPr>
          <w:instrText xml:space="preserve"> PAGEREF _Toc492577663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0AB6EDF9" w14:textId="77777777" w:rsidR="00B95B47" w:rsidRDefault="00B06F44">
      <w:pPr>
        <w:pStyle w:val="10"/>
        <w:tabs>
          <w:tab w:val="left" w:pos="420"/>
          <w:tab w:val="right" w:leader="dot" w:pos="8296"/>
        </w:tabs>
        <w:rPr>
          <w:rFonts w:asciiTheme="minorHAnsi" w:eastAsiaTheme="minorEastAsia" w:hAnsiTheme="minorHAnsi" w:cstheme="minorBidi"/>
          <w:noProof/>
          <w:szCs w:val="22"/>
        </w:rPr>
      </w:pPr>
      <w:hyperlink w:anchor="_Toc492577664" w:history="1">
        <w:r w:rsidR="00B95B47" w:rsidRPr="0098467B">
          <w:rPr>
            <w:rStyle w:val="a3"/>
            <w:noProof/>
          </w:rPr>
          <w:t>6</w:t>
        </w:r>
        <w:r w:rsidR="00B95B47">
          <w:rPr>
            <w:rFonts w:asciiTheme="minorHAnsi" w:eastAsiaTheme="minorEastAsia" w:hAnsiTheme="minorHAnsi" w:cstheme="minorBidi"/>
            <w:noProof/>
            <w:szCs w:val="22"/>
          </w:rPr>
          <w:tab/>
        </w:r>
        <w:r w:rsidR="00B95B47" w:rsidRPr="0098467B">
          <w:rPr>
            <w:rStyle w:val="a3"/>
            <w:noProof/>
          </w:rPr>
          <w:t>其他可供选择的方案</w:t>
        </w:r>
        <w:r w:rsidR="00B95B47">
          <w:rPr>
            <w:noProof/>
            <w:webHidden/>
          </w:rPr>
          <w:tab/>
        </w:r>
        <w:r w:rsidR="00B95B47">
          <w:rPr>
            <w:noProof/>
            <w:webHidden/>
          </w:rPr>
          <w:fldChar w:fldCharType="begin"/>
        </w:r>
        <w:r w:rsidR="00B95B47">
          <w:rPr>
            <w:noProof/>
            <w:webHidden/>
          </w:rPr>
          <w:instrText xml:space="preserve"> PAGEREF _Toc492577664 \h </w:instrText>
        </w:r>
        <w:r w:rsidR="00B95B47">
          <w:rPr>
            <w:noProof/>
            <w:webHidden/>
          </w:rPr>
        </w:r>
        <w:r w:rsidR="00B95B47">
          <w:rPr>
            <w:noProof/>
            <w:webHidden/>
          </w:rPr>
          <w:fldChar w:fldCharType="separate"/>
        </w:r>
        <w:r w:rsidR="00B95B47">
          <w:rPr>
            <w:noProof/>
            <w:webHidden/>
          </w:rPr>
          <w:t>8</w:t>
        </w:r>
        <w:r w:rsidR="00B95B47">
          <w:rPr>
            <w:noProof/>
            <w:webHidden/>
          </w:rPr>
          <w:fldChar w:fldCharType="end"/>
        </w:r>
      </w:hyperlink>
    </w:p>
    <w:p w14:paraId="26D42D7E" w14:textId="77777777" w:rsidR="00A20329" w:rsidRDefault="006D79C8">
      <w:pPr>
        <w:rPr>
          <w:sz w:val="24"/>
        </w:rPr>
        <w:sectPr w:rsidR="00A20329">
          <w:headerReference w:type="even" r:id="rId8"/>
          <w:headerReference w:type="default" r:id="rId9"/>
          <w:footerReference w:type="default" r:id="rId10"/>
          <w:headerReference w:type="first" r:id="rId11"/>
          <w:pgSz w:w="11906" w:h="16838"/>
          <w:pgMar w:top="1440" w:right="1800" w:bottom="1440" w:left="1800" w:header="851" w:footer="992" w:gutter="0"/>
          <w:cols w:space="425"/>
          <w:docGrid w:type="lines" w:linePitch="312"/>
        </w:sectPr>
      </w:pPr>
      <w:r w:rsidRPr="000A0196">
        <w:rPr>
          <w:sz w:val="24"/>
        </w:rPr>
        <w:fldChar w:fldCharType="end"/>
      </w:r>
    </w:p>
    <w:p w14:paraId="34E211EB" w14:textId="77777777" w:rsidR="00FD5CD0" w:rsidRDefault="006D79C8" w:rsidP="008F1CD2">
      <w:pPr>
        <w:pStyle w:val="1"/>
      </w:pPr>
      <w:bookmarkStart w:id="0" w:name="_Toc492577631"/>
      <w:r>
        <w:rPr>
          <w:rFonts w:hint="eastAsia"/>
        </w:rPr>
        <w:lastRenderedPageBreak/>
        <w:t>引言</w:t>
      </w:r>
      <w:bookmarkEnd w:id="0"/>
    </w:p>
    <w:p w14:paraId="5FD6215C" w14:textId="77777777" w:rsidR="00FD5CD0" w:rsidRDefault="006D79C8">
      <w:pPr>
        <w:pStyle w:val="2"/>
      </w:pPr>
      <w:bookmarkStart w:id="1" w:name="_Toc492577632"/>
      <w:r>
        <w:rPr>
          <w:rFonts w:hint="eastAsia"/>
        </w:rPr>
        <w:t>编写目的</w:t>
      </w:r>
      <w:bookmarkEnd w:id="1"/>
    </w:p>
    <w:p w14:paraId="34CAC115" w14:textId="77777777" w:rsidR="00FD5CD0" w:rsidRPr="000A0196" w:rsidRDefault="006F6DCF">
      <w:pPr>
        <w:rPr>
          <w:sz w:val="24"/>
        </w:rPr>
      </w:pPr>
      <w:r>
        <w:tab/>
      </w:r>
      <w:r w:rsidRPr="000A0196">
        <w:rPr>
          <w:rFonts w:hint="eastAsia"/>
          <w:sz w:val="24"/>
        </w:rPr>
        <w:t>本文档意在通过系统化的方法，对意图建设的软件产品（下称产品），从技术、资金和人员的角度，进行详尽可靠的分析和阐述。本文档应该作为产品立项的可靠性依据、作为潜在开发人员（包括产品经理、设计和实现者以及质量保证人员）进行产品开发和产品确认的</w:t>
      </w:r>
      <w:r w:rsidR="0036332B" w:rsidRPr="000A0196">
        <w:rPr>
          <w:rFonts w:hint="eastAsia"/>
          <w:sz w:val="24"/>
        </w:rPr>
        <w:t>重要参考资料。</w:t>
      </w:r>
    </w:p>
    <w:p w14:paraId="615E035E" w14:textId="77777777" w:rsidR="00FD5CD0" w:rsidRDefault="006D79C8">
      <w:pPr>
        <w:pStyle w:val="2"/>
      </w:pPr>
      <w:bookmarkStart w:id="2" w:name="_Toc492577633"/>
      <w:r>
        <w:rPr>
          <w:rFonts w:hint="eastAsia"/>
        </w:rPr>
        <w:t>项目背景</w:t>
      </w:r>
      <w:bookmarkEnd w:id="2"/>
    </w:p>
    <w:p w14:paraId="6EB40496" w14:textId="77777777" w:rsidR="009C0438" w:rsidRDefault="00E771E0" w:rsidP="00E771E0">
      <w:pPr>
        <w:pStyle w:val="3"/>
      </w:pPr>
      <w:r>
        <w:rPr>
          <w:rFonts w:hint="eastAsia"/>
        </w:rPr>
        <w:t>建议的软件名称</w:t>
      </w:r>
    </w:p>
    <w:p w14:paraId="0B20EDB9" w14:textId="77777777" w:rsidR="000A0196" w:rsidRDefault="000D2B8A" w:rsidP="000A0196">
      <w:pPr>
        <w:ind w:left="420"/>
        <w:rPr>
          <w:sz w:val="24"/>
        </w:rPr>
      </w:pPr>
      <w:r>
        <w:rPr>
          <w:rFonts w:hint="eastAsia"/>
          <w:sz w:val="24"/>
        </w:rPr>
        <w:t>产品定位为通用数据处理平台，</w:t>
      </w:r>
      <w:r w:rsidR="000A0196" w:rsidRPr="000A0196">
        <w:rPr>
          <w:rFonts w:hint="eastAsia"/>
          <w:sz w:val="24"/>
        </w:rPr>
        <w:t>建议的软件项目名称为：</w:t>
      </w:r>
      <w:r w:rsidR="000A0196" w:rsidRPr="000A0196">
        <w:rPr>
          <w:rFonts w:hint="eastAsia"/>
          <w:sz w:val="24"/>
        </w:rPr>
        <w:t>Dawn</w:t>
      </w:r>
      <w:r w:rsidR="000A0196">
        <w:rPr>
          <w:rFonts w:hint="eastAsia"/>
          <w:sz w:val="24"/>
        </w:rPr>
        <w:t>。</w:t>
      </w:r>
    </w:p>
    <w:p w14:paraId="094C962C" w14:textId="77777777" w:rsidR="00E771E0" w:rsidRPr="000A0196" w:rsidRDefault="000A0196" w:rsidP="000A0196">
      <w:pPr>
        <w:ind w:left="420"/>
        <w:rPr>
          <w:sz w:val="24"/>
        </w:rPr>
      </w:pPr>
      <w:r>
        <w:rPr>
          <w:rFonts w:hint="eastAsia"/>
          <w:sz w:val="24"/>
        </w:rPr>
        <w:t>其中，数据预处理部分的名称代号为：</w:t>
      </w:r>
      <w:proofErr w:type="spellStart"/>
      <w:r w:rsidR="00F248E0">
        <w:rPr>
          <w:sz w:val="24"/>
        </w:rPr>
        <w:t>Pancakeof</w:t>
      </w:r>
      <w:r w:rsidR="006B5D5A">
        <w:rPr>
          <w:rFonts w:hint="eastAsia"/>
          <w:sz w:val="24"/>
        </w:rPr>
        <w:t>MountHuang</w:t>
      </w:r>
      <w:proofErr w:type="spellEnd"/>
      <w:r>
        <w:rPr>
          <w:rFonts w:hint="eastAsia"/>
          <w:sz w:val="24"/>
        </w:rPr>
        <w:t>（</w:t>
      </w:r>
      <w:r w:rsidR="00F248E0">
        <w:rPr>
          <w:sz w:val="24"/>
        </w:rPr>
        <w:t>PMH</w:t>
      </w:r>
      <w:r>
        <w:rPr>
          <w:rFonts w:hint="eastAsia"/>
          <w:sz w:val="24"/>
        </w:rPr>
        <w:t>）。</w:t>
      </w:r>
    </w:p>
    <w:p w14:paraId="5A29BFCB" w14:textId="77777777" w:rsidR="009C0438" w:rsidRDefault="000A0196" w:rsidP="00E771E0">
      <w:pPr>
        <w:pStyle w:val="3"/>
      </w:pPr>
      <w:r>
        <w:rPr>
          <w:rFonts w:hint="eastAsia"/>
        </w:rPr>
        <w:t>项目提请信息</w:t>
      </w:r>
    </w:p>
    <w:tbl>
      <w:tblPr>
        <w:tblStyle w:val="ae"/>
        <w:tblW w:w="0" w:type="auto"/>
        <w:tblLook w:val="04A0" w:firstRow="1" w:lastRow="0" w:firstColumn="1" w:lastColumn="0" w:noHBand="0" w:noVBand="1"/>
      </w:tblPr>
      <w:tblGrid>
        <w:gridCol w:w="1413"/>
        <w:gridCol w:w="6883"/>
      </w:tblGrid>
      <w:tr w:rsidR="00F248E0" w14:paraId="292FF0C0" w14:textId="77777777" w:rsidTr="0022282B">
        <w:tc>
          <w:tcPr>
            <w:tcW w:w="1413" w:type="dxa"/>
            <w:vAlign w:val="center"/>
          </w:tcPr>
          <w:p w14:paraId="0EAFB63A" w14:textId="77777777" w:rsidR="00F248E0" w:rsidRDefault="00F248E0" w:rsidP="0022282B">
            <w:pPr>
              <w:rPr>
                <w:sz w:val="24"/>
              </w:rPr>
            </w:pPr>
            <w:r>
              <w:rPr>
                <w:rFonts w:hint="eastAsia"/>
                <w:sz w:val="24"/>
              </w:rPr>
              <w:t>提出者</w:t>
            </w:r>
          </w:p>
        </w:tc>
        <w:tc>
          <w:tcPr>
            <w:tcW w:w="6883" w:type="dxa"/>
            <w:vAlign w:val="center"/>
          </w:tcPr>
          <w:p w14:paraId="05EE7CA1" w14:textId="77777777" w:rsidR="00F248E0" w:rsidRDefault="00F248E0" w:rsidP="0022282B">
            <w:pPr>
              <w:jc w:val="left"/>
              <w:rPr>
                <w:sz w:val="24"/>
              </w:rPr>
            </w:pPr>
            <w:r>
              <w:rPr>
                <w:rFonts w:hint="eastAsia"/>
                <w:sz w:val="24"/>
              </w:rPr>
              <w:t>邱依强（</w:t>
            </w:r>
            <w:r>
              <w:rPr>
                <w:rFonts w:hint="eastAsia"/>
                <w:sz w:val="24"/>
              </w:rPr>
              <w:t>Arvinsc</w:t>
            </w:r>
            <w:r>
              <w:rPr>
                <w:sz w:val="24"/>
              </w:rPr>
              <w:t>@foxmail.com</w:t>
            </w:r>
            <w:r>
              <w:rPr>
                <w:rFonts w:hint="eastAsia"/>
                <w:sz w:val="24"/>
              </w:rPr>
              <w:t>）</w:t>
            </w:r>
          </w:p>
        </w:tc>
      </w:tr>
      <w:tr w:rsidR="00F248E0" w14:paraId="1A70C0D9" w14:textId="77777777" w:rsidTr="0022282B">
        <w:tc>
          <w:tcPr>
            <w:tcW w:w="1413" w:type="dxa"/>
            <w:vAlign w:val="center"/>
          </w:tcPr>
          <w:p w14:paraId="2F33BB6F" w14:textId="77777777" w:rsidR="00F248E0" w:rsidRPr="00781753" w:rsidRDefault="00781753" w:rsidP="0022282B">
            <w:pPr>
              <w:rPr>
                <w:sz w:val="24"/>
              </w:rPr>
            </w:pPr>
            <w:r>
              <w:rPr>
                <w:rFonts w:hint="eastAsia"/>
                <w:sz w:val="24"/>
              </w:rPr>
              <w:t>开发者</w:t>
            </w:r>
          </w:p>
        </w:tc>
        <w:tc>
          <w:tcPr>
            <w:tcW w:w="6883" w:type="dxa"/>
            <w:vAlign w:val="center"/>
          </w:tcPr>
          <w:p w14:paraId="6EAA6850" w14:textId="77777777" w:rsidR="00F248E0" w:rsidRDefault="00781753" w:rsidP="0022282B">
            <w:pPr>
              <w:jc w:val="left"/>
              <w:rPr>
                <w:sz w:val="24"/>
              </w:rPr>
            </w:pPr>
            <w:r>
              <w:rPr>
                <w:rFonts w:hint="eastAsia"/>
                <w:sz w:val="24"/>
              </w:rPr>
              <w:t>Dawn-Team</w:t>
            </w:r>
            <w:r>
              <w:rPr>
                <w:rFonts w:hint="eastAsia"/>
                <w:sz w:val="24"/>
              </w:rPr>
              <w:t>（</w:t>
            </w:r>
            <w:r w:rsidRPr="00781753">
              <w:rPr>
                <w:sz w:val="24"/>
              </w:rPr>
              <w:t>https://github.com/orgs/Dawn-Team/people</w:t>
            </w:r>
            <w:r>
              <w:rPr>
                <w:rFonts w:hint="eastAsia"/>
                <w:sz w:val="24"/>
              </w:rPr>
              <w:t>）</w:t>
            </w:r>
          </w:p>
        </w:tc>
      </w:tr>
      <w:tr w:rsidR="00F248E0" w14:paraId="78F3BA1D" w14:textId="77777777" w:rsidTr="0022282B">
        <w:tc>
          <w:tcPr>
            <w:tcW w:w="1413" w:type="dxa"/>
            <w:vAlign w:val="center"/>
          </w:tcPr>
          <w:p w14:paraId="72A2FB01" w14:textId="5FD7E461" w:rsidR="00F248E0" w:rsidRDefault="00205C0B" w:rsidP="0022282B">
            <w:pPr>
              <w:rPr>
                <w:sz w:val="24"/>
              </w:rPr>
            </w:pPr>
            <w:r>
              <w:rPr>
                <w:rFonts w:hint="eastAsia"/>
                <w:sz w:val="24"/>
              </w:rPr>
              <w:t>所</w:t>
            </w:r>
            <w:r w:rsidR="0022282B">
              <w:rPr>
                <w:rFonts w:hint="eastAsia"/>
                <w:sz w:val="24"/>
              </w:rPr>
              <w:t>面向</w:t>
            </w:r>
            <w:r>
              <w:rPr>
                <w:rFonts w:hint="eastAsia"/>
                <w:sz w:val="24"/>
              </w:rPr>
              <w:t>的</w:t>
            </w:r>
            <w:r w:rsidR="0022282B">
              <w:rPr>
                <w:rFonts w:hint="eastAsia"/>
                <w:sz w:val="24"/>
              </w:rPr>
              <w:t>用户</w:t>
            </w:r>
          </w:p>
        </w:tc>
        <w:tc>
          <w:tcPr>
            <w:tcW w:w="6883" w:type="dxa"/>
            <w:vAlign w:val="center"/>
          </w:tcPr>
          <w:p w14:paraId="71843BB6" w14:textId="6F5FFC9A" w:rsidR="00F248E0" w:rsidRDefault="0022282B" w:rsidP="0022282B">
            <w:pPr>
              <w:rPr>
                <w:sz w:val="24"/>
              </w:rPr>
            </w:pPr>
            <w:commentRangeStart w:id="3"/>
            <w:commentRangeStart w:id="4"/>
            <w:r w:rsidRPr="004911CF">
              <w:rPr>
                <w:rFonts w:hint="eastAsia"/>
                <w:sz w:val="24"/>
              </w:rPr>
              <w:t>对于数据处理、分析和呈现</w:t>
            </w:r>
            <w:r w:rsidR="00205C0B">
              <w:rPr>
                <w:rFonts w:hint="eastAsia"/>
                <w:sz w:val="24"/>
              </w:rPr>
              <w:t>，</w:t>
            </w:r>
            <w:r w:rsidRPr="004911CF">
              <w:rPr>
                <w:rFonts w:hint="eastAsia"/>
                <w:sz w:val="24"/>
              </w:rPr>
              <w:t>有</w:t>
            </w:r>
            <w:r w:rsidRPr="00205C0B">
              <w:rPr>
                <w:rFonts w:hint="eastAsia"/>
                <w:sz w:val="24"/>
                <w:u w:val="single"/>
              </w:rPr>
              <w:t>较为经济的</w:t>
            </w:r>
            <w:r w:rsidR="00205C0B" w:rsidRPr="00205C0B">
              <w:rPr>
                <w:rFonts w:hint="eastAsia"/>
                <w:sz w:val="24"/>
                <w:u w:val="single"/>
              </w:rPr>
              <w:t>方式的</w:t>
            </w:r>
            <w:r w:rsidRPr="00205C0B">
              <w:rPr>
                <w:rFonts w:hint="eastAsia"/>
                <w:sz w:val="24"/>
                <w:u w:val="single"/>
              </w:rPr>
              <w:t>需要</w:t>
            </w:r>
            <w:r w:rsidRPr="004911CF">
              <w:rPr>
                <w:rFonts w:hint="eastAsia"/>
                <w:sz w:val="24"/>
              </w:rPr>
              <w:t>的个人、教育机构和企业</w:t>
            </w:r>
            <w:commentRangeEnd w:id="3"/>
            <w:r w:rsidR="00914622" w:rsidRPr="004911CF">
              <w:rPr>
                <w:rStyle w:val="af"/>
              </w:rPr>
              <w:commentReference w:id="3"/>
            </w:r>
            <w:commentRangeEnd w:id="4"/>
            <w:r w:rsidR="00205C0B">
              <w:rPr>
                <w:rStyle w:val="af"/>
              </w:rPr>
              <w:commentReference w:id="4"/>
            </w:r>
          </w:p>
        </w:tc>
      </w:tr>
      <w:tr w:rsidR="0022282B" w14:paraId="248B2CF1" w14:textId="77777777" w:rsidTr="0022282B">
        <w:tc>
          <w:tcPr>
            <w:tcW w:w="1413" w:type="dxa"/>
            <w:vAlign w:val="center"/>
          </w:tcPr>
          <w:p w14:paraId="3937D442" w14:textId="77777777" w:rsidR="0022282B" w:rsidRDefault="0022282B" w:rsidP="0022282B">
            <w:pPr>
              <w:rPr>
                <w:sz w:val="24"/>
              </w:rPr>
            </w:pPr>
            <w:r>
              <w:rPr>
                <w:rFonts w:hint="eastAsia"/>
                <w:sz w:val="24"/>
              </w:rPr>
              <w:t>软件实现单位</w:t>
            </w:r>
          </w:p>
        </w:tc>
        <w:tc>
          <w:tcPr>
            <w:tcW w:w="6883" w:type="dxa"/>
            <w:vAlign w:val="center"/>
          </w:tcPr>
          <w:p w14:paraId="2DD6CD35" w14:textId="77777777" w:rsidR="0022282B" w:rsidRDefault="0022282B" w:rsidP="0022282B">
            <w:pPr>
              <w:rPr>
                <w:sz w:val="24"/>
              </w:rPr>
            </w:pPr>
            <w:r>
              <w:rPr>
                <w:rFonts w:hint="eastAsia"/>
                <w:sz w:val="24"/>
              </w:rPr>
              <w:t>Dawn-Team</w:t>
            </w:r>
          </w:p>
        </w:tc>
      </w:tr>
    </w:tbl>
    <w:p w14:paraId="0A47E65B" w14:textId="77777777" w:rsidR="000A0196" w:rsidRDefault="000A0196" w:rsidP="000A0196">
      <w:pPr>
        <w:pStyle w:val="3"/>
      </w:pPr>
      <w:r>
        <w:rPr>
          <w:rFonts w:hint="eastAsia"/>
        </w:rPr>
        <w:t>与其他软件的关系</w:t>
      </w:r>
    </w:p>
    <w:p w14:paraId="035CEB82" w14:textId="77777777" w:rsidR="00766521" w:rsidRPr="00766521" w:rsidRDefault="00766521" w:rsidP="00A009CF">
      <w:pPr>
        <w:ind w:firstLineChars="200" w:firstLine="480"/>
        <w:rPr>
          <w:sz w:val="24"/>
        </w:rPr>
      </w:pPr>
      <w:r>
        <w:rPr>
          <w:rFonts w:hint="eastAsia"/>
          <w:sz w:val="24"/>
        </w:rPr>
        <w:t>作为一个</w:t>
      </w:r>
      <w:r w:rsidR="00204486">
        <w:rPr>
          <w:rFonts w:hint="eastAsia"/>
          <w:sz w:val="24"/>
        </w:rPr>
        <w:t>全新的</w:t>
      </w:r>
      <w:r>
        <w:rPr>
          <w:rFonts w:hint="eastAsia"/>
          <w:sz w:val="24"/>
        </w:rPr>
        <w:t>数据处理平台，产品主要与数据库系统软件有较为密切的关系</w:t>
      </w:r>
      <w:r w:rsidR="00A009CF">
        <w:rPr>
          <w:rFonts w:hint="eastAsia"/>
          <w:sz w:val="24"/>
        </w:rPr>
        <w:t>；在产品开发的后期，</w:t>
      </w:r>
      <w:proofErr w:type="gramStart"/>
      <w:r w:rsidR="00A009CF">
        <w:rPr>
          <w:rFonts w:hint="eastAsia"/>
          <w:sz w:val="24"/>
        </w:rPr>
        <w:t>当提供</w:t>
      </w:r>
      <w:proofErr w:type="gramEnd"/>
      <w:r w:rsidR="00A009CF">
        <w:rPr>
          <w:rFonts w:hint="eastAsia"/>
          <w:sz w:val="24"/>
        </w:rPr>
        <w:t>对外</w:t>
      </w:r>
      <w:r w:rsidR="00A009CF">
        <w:rPr>
          <w:rFonts w:hint="eastAsia"/>
          <w:sz w:val="24"/>
        </w:rPr>
        <w:t>API</w:t>
      </w:r>
      <w:r w:rsidR="00A009CF">
        <w:rPr>
          <w:rFonts w:hint="eastAsia"/>
          <w:sz w:val="24"/>
        </w:rPr>
        <w:t>时，产品作为被依赖对象与其他软件有联系。</w:t>
      </w:r>
    </w:p>
    <w:p w14:paraId="1EC3816B" w14:textId="77777777" w:rsidR="00FD5CD0" w:rsidRDefault="006D79C8">
      <w:pPr>
        <w:pStyle w:val="2"/>
      </w:pPr>
      <w:bookmarkStart w:id="5" w:name="_Toc492577634"/>
      <w:r>
        <w:rPr>
          <w:rFonts w:hint="eastAsia"/>
        </w:rPr>
        <w:t>定义</w:t>
      </w:r>
      <w:bookmarkEnd w:id="5"/>
    </w:p>
    <w:tbl>
      <w:tblPr>
        <w:tblStyle w:val="ae"/>
        <w:tblW w:w="0" w:type="auto"/>
        <w:tblLook w:val="04A0" w:firstRow="1" w:lastRow="0" w:firstColumn="1" w:lastColumn="0" w:noHBand="0" w:noVBand="1"/>
      </w:tblPr>
      <w:tblGrid>
        <w:gridCol w:w="2496"/>
        <w:gridCol w:w="5800"/>
      </w:tblGrid>
      <w:tr w:rsidR="006517AA" w:rsidRPr="006517AA" w14:paraId="552C3EDC" w14:textId="77777777" w:rsidTr="00513C3E">
        <w:tc>
          <w:tcPr>
            <w:tcW w:w="1980" w:type="dxa"/>
            <w:vAlign w:val="center"/>
          </w:tcPr>
          <w:p w14:paraId="4D489945" w14:textId="77777777" w:rsidR="006517AA" w:rsidRDefault="006517AA" w:rsidP="00513C3E">
            <w:pPr>
              <w:rPr>
                <w:sz w:val="24"/>
              </w:rPr>
            </w:pPr>
            <w:r>
              <w:rPr>
                <w:rFonts w:hint="eastAsia"/>
                <w:sz w:val="24"/>
              </w:rPr>
              <w:t>Dawn</w:t>
            </w:r>
          </w:p>
        </w:tc>
        <w:tc>
          <w:tcPr>
            <w:tcW w:w="6316" w:type="dxa"/>
            <w:vAlign w:val="center"/>
          </w:tcPr>
          <w:p w14:paraId="752CDD21" w14:textId="77777777" w:rsidR="006517AA" w:rsidRDefault="006517AA" w:rsidP="00513C3E">
            <w:pPr>
              <w:rPr>
                <w:sz w:val="24"/>
              </w:rPr>
            </w:pPr>
            <w:r>
              <w:rPr>
                <w:rFonts w:hint="eastAsia"/>
                <w:sz w:val="24"/>
              </w:rPr>
              <w:t>产品名称与项目代号</w:t>
            </w:r>
          </w:p>
        </w:tc>
      </w:tr>
      <w:tr w:rsidR="006517AA" w:rsidRPr="006517AA" w14:paraId="4547057E" w14:textId="77777777" w:rsidTr="00513C3E">
        <w:tc>
          <w:tcPr>
            <w:tcW w:w="1980" w:type="dxa"/>
            <w:vAlign w:val="center"/>
          </w:tcPr>
          <w:p w14:paraId="1D747223" w14:textId="77777777" w:rsidR="006517AA" w:rsidRPr="006517AA" w:rsidRDefault="006517AA" w:rsidP="00513C3E">
            <w:pPr>
              <w:rPr>
                <w:sz w:val="24"/>
              </w:rPr>
            </w:pPr>
            <w:r>
              <w:rPr>
                <w:rFonts w:hint="eastAsia"/>
                <w:sz w:val="24"/>
              </w:rPr>
              <w:t>D</w:t>
            </w:r>
            <w:r>
              <w:rPr>
                <w:sz w:val="24"/>
              </w:rPr>
              <w:t>awn-Team</w:t>
            </w:r>
          </w:p>
        </w:tc>
        <w:tc>
          <w:tcPr>
            <w:tcW w:w="6316" w:type="dxa"/>
            <w:vAlign w:val="center"/>
          </w:tcPr>
          <w:p w14:paraId="174B77FE" w14:textId="77777777" w:rsidR="00513C3E" w:rsidRPr="00513C3E" w:rsidRDefault="00513C3E" w:rsidP="00513C3E">
            <w:pPr>
              <w:rPr>
                <w:sz w:val="24"/>
              </w:rPr>
            </w:pPr>
            <w:r>
              <w:rPr>
                <w:rFonts w:hint="eastAsia"/>
                <w:sz w:val="24"/>
              </w:rPr>
              <w:t>Dawn-Team</w:t>
            </w:r>
            <w:r>
              <w:rPr>
                <w:rFonts w:hint="eastAsia"/>
                <w:sz w:val="24"/>
              </w:rPr>
              <w:t>，</w:t>
            </w:r>
            <w:r>
              <w:rPr>
                <w:rFonts w:hint="eastAsia"/>
                <w:sz w:val="24"/>
              </w:rPr>
              <w:t>Dawn</w:t>
            </w:r>
            <w:r>
              <w:rPr>
                <w:rFonts w:hint="eastAsia"/>
                <w:sz w:val="24"/>
              </w:rPr>
              <w:t>开发组成员，详细清单位于：</w:t>
            </w:r>
            <w:r w:rsidR="00B06F44">
              <w:fldChar w:fldCharType="begin"/>
            </w:r>
            <w:r w:rsidR="00B06F44">
              <w:instrText xml:space="preserve"> HYPERLINK "https://github.com/orgs/Dawn-Team/people" </w:instrText>
            </w:r>
            <w:r w:rsidR="00B06F44">
              <w:fldChar w:fldCharType="separate"/>
            </w:r>
            <w:r w:rsidRPr="00C5356F">
              <w:rPr>
                <w:rStyle w:val="a3"/>
                <w:sz w:val="24"/>
              </w:rPr>
              <w:t>https://github.com/orgs/Dawn-Team/people</w:t>
            </w:r>
            <w:r w:rsidR="00B06F44">
              <w:rPr>
                <w:rStyle w:val="a3"/>
                <w:sz w:val="24"/>
              </w:rPr>
              <w:fldChar w:fldCharType="end"/>
            </w:r>
          </w:p>
        </w:tc>
      </w:tr>
      <w:tr w:rsidR="00513C3E" w:rsidRPr="006517AA" w14:paraId="48AA6799" w14:textId="77777777" w:rsidTr="00513C3E">
        <w:tc>
          <w:tcPr>
            <w:tcW w:w="1980" w:type="dxa"/>
            <w:vAlign w:val="center"/>
          </w:tcPr>
          <w:p w14:paraId="50AA91C8" w14:textId="77777777" w:rsidR="00513C3E" w:rsidRPr="00513C3E" w:rsidRDefault="00513C3E" w:rsidP="00513C3E">
            <w:pPr>
              <w:rPr>
                <w:sz w:val="24"/>
              </w:rPr>
            </w:pPr>
            <w:proofErr w:type="spellStart"/>
            <w:r>
              <w:rPr>
                <w:sz w:val="24"/>
              </w:rPr>
              <w:lastRenderedPageBreak/>
              <w:t>Pancakeof</w:t>
            </w:r>
            <w:r>
              <w:rPr>
                <w:rFonts w:hint="eastAsia"/>
                <w:sz w:val="24"/>
              </w:rPr>
              <w:t>MountHuang</w:t>
            </w:r>
            <w:proofErr w:type="spellEnd"/>
            <w:r>
              <w:rPr>
                <w:rFonts w:hint="eastAsia"/>
                <w:sz w:val="24"/>
              </w:rPr>
              <w:t>（</w:t>
            </w:r>
            <w:r>
              <w:rPr>
                <w:sz w:val="24"/>
              </w:rPr>
              <w:t>PMH</w:t>
            </w:r>
            <w:r>
              <w:rPr>
                <w:rFonts w:hint="eastAsia"/>
                <w:sz w:val="24"/>
              </w:rPr>
              <w:t>）</w:t>
            </w:r>
          </w:p>
        </w:tc>
        <w:tc>
          <w:tcPr>
            <w:tcW w:w="6316" w:type="dxa"/>
            <w:vAlign w:val="center"/>
          </w:tcPr>
          <w:p w14:paraId="3AA78BC9" w14:textId="77777777" w:rsidR="00513C3E" w:rsidRDefault="00513C3E" w:rsidP="00513C3E">
            <w:pPr>
              <w:rPr>
                <w:sz w:val="24"/>
              </w:rPr>
            </w:pPr>
            <w:r>
              <w:rPr>
                <w:rFonts w:hint="eastAsia"/>
                <w:sz w:val="24"/>
              </w:rPr>
              <w:t>数据预处理子系统部分的开发代号与名称</w:t>
            </w:r>
          </w:p>
        </w:tc>
      </w:tr>
      <w:tr w:rsidR="00205C0B" w:rsidRPr="006517AA" w14:paraId="33FDC5CE" w14:textId="77777777" w:rsidTr="00513C3E">
        <w:tc>
          <w:tcPr>
            <w:tcW w:w="1980" w:type="dxa"/>
            <w:vAlign w:val="center"/>
          </w:tcPr>
          <w:p w14:paraId="42AE7FC5" w14:textId="57F73C77" w:rsidR="00205C0B" w:rsidRDefault="00205C0B" w:rsidP="00513C3E">
            <w:pPr>
              <w:rPr>
                <w:sz w:val="24"/>
              </w:rPr>
            </w:pPr>
            <w:r>
              <w:rPr>
                <w:rFonts w:hint="eastAsia"/>
                <w:sz w:val="24"/>
              </w:rPr>
              <w:t>BI</w:t>
            </w:r>
          </w:p>
        </w:tc>
        <w:tc>
          <w:tcPr>
            <w:tcW w:w="6316" w:type="dxa"/>
            <w:vAlign w:val="center"/>
          </w:tcPr>
          <w:p w14:paraId="3B688687" w14:textId="55F760C2" w:rsidR="00205C0B" w:rsidRDefault="00205C0B" w:rsidP="00513C3E">
            <w:pPr>
              <w:rPr>
                <w:rFonts w:hint="eastAsia"/>
                <w:sz w:val="24"/>
              </w:rPr>
            </w:pPr>
            <w:r>
              <w:rPr>
                <w:rFonts w:hint="eastAsia"/>
                <w:sz w:val="24"/>
              </w:rPr>
              <w:t>Business</w:t>
            </w:r>
            <w:r>
              <w:rPr>
                <w:sz w:val="24"/>
              </w:rPr>
              <w:t xml:space="preserve"> </w:t>
            </w:r>
            <w:r>
              <w:rPr>
                <w:rFonts w:hint="eastAsia"/>
                <w:sz w:val="24"/>
              </w:rPr>
              <w:t>Intelligence</w:t>
            </w:r>
          </w:p>
        </w:tc>
      </w:tr>
    </w:tbl>
    <w:p w14:paraId="4C5540A8" w14:textId="77777777" w:rsidR="00FD5CD0" w:rsidRDefault="006D79C8">
      <w:pPr>
        <w:pStyle w:val="2"/>
      </w:pPr>
      <w:bookmarkStart w:id="6" w:name="_Toc492577635"/>
      <w:r>
        <w:rPr>
          <w:rFonts w:hint="eastAsia"/>
        </w:rPr>
        <w:t>参考资料</w:t>
      </w:r>
      <w:bookmarkEnd w:id="6"/>
    </w:p>
    <w:p w14:paraId="7D9E5255" w14:textId="77777777" w:rsidR="00FD5CD0" w:rsidRDefault="006D79C8">
      <w:proofErr w:type="gramStart"/>
      <w:r>
        <w:rPr>
          <w:rFonts w:hint="eastAsia"/>
        </w:rPr>
        <w:t>【</w:t>
      </w:r>
      <w:proofErr w:type="gramEnd"/>
      <w:r>
        <w:rPr>
          <w:rFonts w:hint="eastAsia"/>
        </w:rPr>
        <w:t>列出有关资料的作者、标题、编号、发表日期、出版单位或资料来源，可包括：</w:t>
      </w:r>
      <w:r>
        <w:rPr>
          <w:rFonts w:hint="eastAsia"/>
        </w:rPr>
        <w:t xml:space="preserve"> </w:t>
      </w:r>
    </w:p>
    <w:p w14:paraId="3DC976E6" w14:textId="77777777" w:rsidR="00FD5CD0" w:rsidRDefault="006D79C8">
      <w:pPr>
        <w:numPr>
          <w:ilvl w:val="0"/>
          <w:numId w:val="13"/>
        </w:numPr>
      </w:pPr>
      <w:r>
        <w:rPr>
          <w:rFonts w:hint="eastAsia"/>
        </w:rPr>
        <w:t>项目经核准的计划任务书、合同或上级机关的批文；</w:t>
      </w:r>
    </w:p>
    <w:p w14:paraId="74E31E4F" w14:textId="77777777" w:rsidR="00FD5CD0" w:rsidRDefault="006D79C8">
      <w:pPr>
        <w:numPr>
          <w:ilvl w:val="0"/>
          <w:numId w:val="13"/>
        </w:numPr>
      </w:pPr>
      <w:r>
        <w:rPr>
          <w:rFonts w:hint="eastAsia"/>
        </w:rPr>
        <w:t>与项目有关的已发表的资料；</w:t>
      </w:r>
    </w:p>
    <w:p w14:paraId="480EA4D9" w14:textId="77777777" w:rsidR="00FD5CD0" w:rsidRDefault="006D79C8">
      <w:pPr>
        <w:numPr>
          <w:ilvl w:val="0"/>
          <w:numId w:val="13"/>
        </w:numPr>
      </w:pPr>
      <w:r>
        <w:rPr>
          <w:rFonts w:hint="eastAsia"/>
        </w:rPr>
        <w:t>文档中所引用的资料，所采用的软件标准或规范。】</w:t>
      </w:r>
    </w:p>
    <w:p w14:paraId="74D70540" w14:textId="77777777" w:rsidR="00FD5CD0" w:rsidRDefault="006D79C8">
      <w:pPr>
        <w:pStyle w:val="1"/>
      </w:pPr>
      <w:bookmarkStart w:id="7" w:name="_Toc492577636"/>
      <w:r>
        <w:rPr>
          <w:rFonts w:hint="eastAsia"/>
        </w:rPr>
        <w:t>可行性研究的前提</w:t>
      </w:r>
      <w:bookmarkEnd w:id="7"/>
    </w:p>
    <w:p w14:paraId="77F16215" w14:textId="77777777" w:rsidR="00FD5CD0" w:rsidRDefault="006D79C8">
      <w:pPr>
        <w:pStyle w:val="2"/>
      </w:pPr>
      <w:bookmarkStart w:id="8" w:name="_Toc492577637"/>
      <w:r>
        <w:rPr>
          <w:rFonts w:hint="eastAsia"/>
        </w:rPr>
        <w:t>要求</w:t>
      </w:r>
      <w:bookmarkEnd w:id="8"/>
    </w:p>
    <w:p w14:paraId="024CA6F6" w14:textId="77777777" w:rsidR="00096D84" w:rsidRDefault="00096D84" w:rsidP="00096D84">
      <w:pPr>
        <w:pStyle w:val="3"/>
      </w:pPr>
      <w:r>
        <w:rPr>
          <w:rFonts w:hint="eastAsia"/>
        </w:rPr>
        <w:t>产品功能</w:t>
      </w:r>
    </w:p>
    <w:p w14:paraId="51ADCB10" w14:textId="77777777" w:rsidR="00EB71B4" w:rsidRPr="00C571AE" w:rsidRDefault="00EB71B4" w:rsidP="00C571AE">
      <w:pPr>
        <w:ind w:firstLine="420"/>
        <w:rPr>
          <w:sz w:val="24"/>
        </w:rPr>
      </w:pPr>
      <w:r w:rsidRPr="00C571AE">
        <w:rPr>
          <w:rFonts w:hint="eastAsia"/>
          <w:sz w:val="24"/>
        </w:rPr>
        <w:t>产品功能主要包括：数据（文档型）预处理</w:t>
      </w:r>
      <w:r w:rsidR="00C571AE">
        <w:rPr>
          <w:rFonts w:hint="eastAsia"/>
          <w:sz w:val="24"/>
        </w:rPr>
        <w:t>（下称数据预处理）</w:t>
      </w:r>
      <w:r w:rsidR="00CE68D7">
        <w:rPr>
          <w:rFonts w:hint="eastAsia"/>
          <w:sz w:val="24"/>
        </w:rPr>
        <w:t>、数据分析、数据呈现、非文档型</w:t>
      </w:r>
      <w:r w:rsidRPr="00C571AE">
        <w:rPr>
          <w:rFonts w:hint="eastAsia"/>
          <w:sz w:val="24"/>
        </w:rPr>
        <w:t>数据处理、开放性接口设计。</w:t>
      </w:r>
      <w:r w:rsidR="00C571AE" w:rsidRPr="00C571AE">
        <w:rPr>
          <w:rFonts w:hint="eastAsia"/>
          <w:sz w:val="24"/>
        </w:rPr>
        <w:t>以下是详细说明：</w:t>
      </w:r>
    </w:p>
    <w:p w14:paraId="1353F84A" w14:textId="0B12FCB5" w:rsidR="00C571AE" w:rsidRDefault="00C571AE" w:rsidP="00C571AE">
      <w:pPr>
        <w:ind w:firstLine="420"/>
        <w:rPr>
          <w:sz w:val="24"/>
        </w:rPr>
      </w:pPr>
      <w:r>
        <w:rPr>
          <w:rFonts w:hint="eastAsia"/>
          <w:sz w:val="24"/>
        </w:rPr>
        <w:t>数据预处理。作为数据分析的前提，数据预处理需要完成对原始数据的数据清洗</w:t>
      </w:r>
      <w:r w:rsidR="00205C0B">
        <w:rPr>
          <w:rFonts w:hint="eastAsia"/>
          <w:sz w:val="24"/>
        </w:rPr>
        <w:t>以及</w:t>
      </w:r>
      <w:commentRangeStart w:id="9"/>
      <w:r w:rsidR="000D2B8A" w:rsidRPr="006122A3">
        <w:rPr>
          <w:rFonts w:hint="eastAsia"/>
          <w:sz w:val="24"/>
        </w:rPr>
        <w:t>对于数据的在分析前所需要预先的运算</w:t>
      </w:r>
      <w:commentRangeEnd w:id="9"/>
      <w:r w:rsidR="00B16D54" w:rsidRPr="006122A3">
        <w:rPr>
          <w:rStyle w:val="af"/>
        </w:rPr>
        <w:commentReference w:id="9"/>
      </w:r>
      <w:r w:rsidR="000D2B8A" w:rsidRPr="006122A3">
        <w:rPr>
          <w:rFonts w:hint="eastAsia"/>
          <w:sz w:val="24"/>
        </w:rPr>
        <w:t>。</w:t>
      </w:r>
      <w:r w:rsidR="000D2B8A">
        <w:rPr>
          <w:rFonts w:hint="eastAsia"/>
          <w:sz w:val="24"/>
        </w:rPr>
        <w:t>数据清洗</w:t>
      </w:r>
      <w:r>
        <w:rPr>
          <w:rFonts w:hint="eastAsia"/>
          <w:sz w:val="24"/>
        </w:rPr>
        <w:t>即对</w:t>
      </w:r>
      <w:r w:rsidRPr="009F3160">
        <w:rPr>
          <w:rFonts w:hint="eastAsia"/>
          <w:sz w:val="24"/>
          <w:u w:val="single"/>
        </w:rPr>
        <w:t>文档型数据中的</w:t>
      </w:r>
      <w:proofErr w:type="gramStart"/>
      <w:r w:rsidR="000D2B8A" w:rsidRPr="009F3160">
        <w:rPr>
          <w:rFonts w:hint="eastAsia"/>
          <w:sz w:val="24"/>
          <w:u w:val="single"/>
        </w:rPr>
        <w:t>缺失值</w:t>
      </w:r>
      <w:proofErr w:type="gramEnd"/>
      <w:r w:rsidR="000D2B8A" w:rsidRPr="009F3160">
        <w:rPr>
          <w:rFonts w:hint="eastAsia"/>
          <w:sz w:val="24"/>
          <w:u w:val="single"/>
        </w:rPr>
        <w:t>和异常值</w:t>
      </w:r>
      <w:r w:rsidR="000D2B8A">
        <w:rPr>
          <w:rFonts w:hint="eastAsia"/>
          <w:sz w:val="24"/>
        </w:rPr>
        <w:t>，通过适当的算法进行处理，以满足后续数据分析的需要</w:t>
      </w:r>
      <w:r w:rsidR="00ED76D3">
        <w:rPr>
          <w:rFonts w:hint="eastAsia"/>
          <w:sz w:val="24"/>
        </w:rPr>
        <w:t>的过程</w:t>
      </w:r>
      <w:r w:rsidR="000D2B8A">
        <w:rPr>
          <w:rFonts w:hint="eastAsia"/>
          <w:sz w:val="24"/>
        </w:rPr>
        <w:t>；数据所需要的预先的运算是指，为了满足特定的数据分析需要（如：</w:t>
      </w:r>
      <w:r w:rsidR="00FC017A">
        <w:rPr>
          <w:rFonts w:hint="eastAsia"/>
          <w:sz w:val="24"/>
        </w:rPr>
        <w:t>原始数据已知功耗与对应的时间，可以预先运算得出对应的功耗</w:t>
      </w:r>
      <w:r w:rsidR="000D2B8A">
        <w:rPr>
          <w:rFonts w:hint="eastAsia"/>
          <w:sz w:val="24"/>
        </w:rPr>
        <w:t>）</w:t>
      </w:r>
      <w:r w:rsidR="00FC017A">
        <w:rPr>
          <w:rFonts w:hint="eastAsia"/>
          <w:sz w:val="24"/>
        </w:rPr>
        <w:t>，对已知数据进行一定的加工运算以满足后续数据分析需要的过程。</w:t>
      </w:r>
    </w:p>
    <w:p w14:paraId="1768E057" w14:textId="77777777" w:rsidR="00592E93" w:rsidRDefault="00592E93" w:rsidP="00C571AE">
      <w:pPr>
        <w:ind w:firstLine="420"/>
        <w:rPr>
          <w:sz w:val="24"/>
        </w:rPr>
      </w:pPr>
      <w:r>
        <w:rPr>
          <w:rFonts w:hint="eastAsia"/>
          <w:sz w:val="24"/>
        </w:rPr>
        <w:t>数据分析。数据分析是指，对已经通过了数据预处理的数据，使用诸如</w:t>
      </w:r>
      <w:r w:rsidRPr="009F3160">
        <w:rPr>
          <w:rFonts w:hint="eastAsia"/>
          <w:sz w:val="24"/>
          <w:u w:val="single"/>
        </w:rPr>
        <w:t>聚类、回归分析、关联分析等相关算法</w:t>
      </w:r>
      <w:r>
        <w:rPr>
          <w:rFonts w:hint="eastAsia"/>
          <w:sz w:val="24"/>
        </w:rPr>
        <w:t>，对数据进行深入地发掘而获取其中更多的信息和知识的过程。</w:t>
      </w:r>
    </w:p>
    <w:p w14:paraId="2D731896" w14:textId="77777777" w:rsidR="00592E93" w:rsidRDefault="00592E93" w:rsidP="00C571AE">
      <w:pPr>
        <w:ind w:firstLine="420"/>
        <w:rPr>
          <w:sz w:val="24"/>
        </w:rPr>
      </w:pPr>
      <w:r>
        <w:rPr>
          <w:rFonts w:hint="eastAsia"/>
          <w:sz w:val="24"/>
        </w:rPr>
        <w:t>数据呈现。数据呈现即对数据分析的结果，根据其使用的算法，选用合适的方法（例如采用</w:t>
      </w:r>
      <w:r w:rsidRPr="009F3160">
        <w:rPr>
          <w:rFonts w:hint="eastAsia"/>
          <w:sz w:val="24"/>
          <w:u w:val="single"/>
        </w:rPr>
        <w:t>散点图、条形图、和</w:t>
      </w:r>
      <w:proofErr w:type="gramStart"/>
      <w:r w:rsidRPr="009F3160">
        <w:rPr>
          <w:rFonts w:hint="eastAsia"/>
          <w:sz w:val="24"/>
          <w:u w:val="single"/>
        </w:rPr>
        <w:t>饼图</w:t>
      </w:r>
      <w:proofErr w:type="gramEnd"/>
      <w:r>
        <w:rPr>
          <w:rFonts w:hint="eastAsia"/>
          <w:sz w:val="24"/>
        </w:rPr>
        <w:t>），进行有效的</w:t>
      </w:r>
      <w:r w:rsidRPr="009F3160">
        <w:rPr>
          <w:rFonts w:hint="eastAsia"/>
          <w:sz w:val="24"/>
          <w:u w:val="single"/>
        </w:rPr>
        <w:t>呈现</w:t>
      </w:r>
      <w:r w:rsidR="009F3160">
        <w:rPr>
          <w:rFonts w:hint="eastAsia"/>
          <w:sz w:val="24"/>
          <w:u w:val="single"/>
        </w:rPr>
        <w:t>（例如以可视化的方式呈现）</w:t>
      </w:r>
      <w:r>
        <w:rPr>
          <w:rFonts w:hint="eastAsia"/>
          <w:sz w:val="24"/>
        </w:rPr>
        <w:t>。</w:t>
      </w:r>
    </w:p>
    <w:p w14:paraId="33830810" w14:textId="76DDE671" w:rsidR="00592E93" w:rsidRDefault="00CE68D7" w:rsidP="00C571AE">
      <w:pPr>
        <w:ind w:firstLine="420"/>
        <w:rPr>
          <w:sz w:val="24"/>
        </w:rPr>
      </w:pPr>
      <w:r>
        <w:rPr>
          <w:rFonts w:hint="eastAsia"/>
          <w:sz w:val="24"/>
        </w:rPr>
        <w:t>非文档型</w:t>
      </w:r>
      <w:r w:rsidR="00592E93">
        <w:rPr>
          <w:rFonts w:hint="eastAsia"/>
          <w:sz w:val="24"/>
        </w:rPr>
        <w:t>数据处理。面向机器学习和</w:t>
      </w:r>
      <w:r w:rsidR="00592E93">
        <w:rPr>
          <w:rFonts w:hint="eastAsia"/>
          <w:sz w:val="24"/>
        </w:rPr>
        <w:t>BI</w:t>
      </w:r>
      <w:r w:rsidR="00592E93">
        <w:rPr>
          <w:rFonts w:hint="eastAsia"/>
          <w:sz w:val="24"/>
        </w:rPr>
        <w:t>的数据常常不仅限于文档型数据，而常常包括如</w:t>
      </w:r>
      <w:r w:rsidR="00592E93" w:rsidRPr="005A3CB8">
        <w:rPr>
          <w:rFonts w:hint="eastAsia"/>
          <w:sz w:val="24"/>
          <w:u w:val="single"/>
        </w:rPr>
        <w:t>图像、音频、视频甚至复杂的声光电传感器数据</w:t>
      </w:r>
      <w:r w:rsidR="00592E93">
        <w:rPr>
          <w:rFonts w:hint="eastAsia"/>
          <w:sz w:val="24"/>
        </w:rPr>
        <w:t>，这些数据不能通过简单的数据预处理进行有效地</w:t>
      </w:r>
      <w:r w:rsidR="00205C0B">
        <w:rPr>
          <w:rFonts w:hint="eastAsia"/>
          <w:sz w:val="24"/>
        </w:rPr>
        <w:t>清洗</w:t>
      </w:r>
      <w:r w:rsidR="006122A3">
        <w:rPr>
          <w:rStyle w:val="af"/>
        </w:rPr>
        <w:commentReference w:id="10"/>
      </w:r>
      <w:r w:rsidR="00592E93">
        <w:rPr>
          <w:rFonts w:hint="eastAsia"/>
          <w:sz w:val="24"/>
        </w:rPr>
        <w:t>和转换，媒体数据处理旨在</w:t>
      </w:r>
      <w:r w:rsidR="00A007A8">
        <w:rPr>
          <w:rFonts w:hint="eastAsia"/>
          <w:sz w:val="24"/>
        </w:rPr>
        <w:t>解决这样的相对复杂的问题（例如处理一个人</w:t>
      </w:r>
      <w:proofErr w:type="gramStart"/>
      <w:r w:rsidR="00A007A8">
        <w:rPr>
          <w:rFonts w:hint="eastAsia"/>
          <w:sz w:val="24"/>
        </w:rPr>
        <w:t>脸图片</w:t>
      </w:r>
      <w:proofErr w:type="gramEnd"/>
      <w:r w:rsidR="00A007A8">
        <w:rPr>
          <w:rFonts w:hint="eastAsia"/>
          <w:sz w:val="24"/>
        </w:rPr>
        <w:t>数据集中的图片尺寸、图片内容以更加符合对其进行数据分析的需要）。</w:t>
      </w:r>
    </w:p>
    <w:p w14:paraId="44D911EC" w14:textId="77777777" w:rsidR="00F14FE9" w:rsidRPr="00592E93" w:rsidRDefault="00F14FE9" w:rsidP="00C571AE">
      <w:pPr>
        <w:ind w:firstLine="420"/>
        <w:rPr>
          <w:sz w:val="24"/>
        </w:rPr>
      </w:pPr>
      <w:r>
        <w:rPr>
          <w:rFonts w:hint="eastAsia"/>
          <w:sz w:val="24"/>
        </w:rPr>
        <w:t>开放性接口设计。在系统自身功能和稳定性相对完善的情况下，为</w:t>
      </w:r>
      <w:r w:rsidRPr="005A3CB8">
        <w:rPr>
          <w:rFonts w:hint="eastAsia"/>
          <w:sz w:val="24"/>
          <w:u w:val="single"/>
        </w:rPr>
        <w:t>丰富本系统的运作和扩展易用性</w:t>
      </w:r>
      <w:r>
        <w:rPr>
          <w:rFonts w:hint="eastAsia"/>
          <w:sz w:val="24"/>
        </w:rPr>
        <w:t>，对已有的功能进行一定的包装，对外设计一套可以直接使用系统核心组件的过程，即为产品的开放性接口设计。</w:t>
      </w:r>
    </w:p>
    <w:p w14:paraId="569168D8" w14:textId="77777777" w:rsidR="00096D84" w:rsidRDefault="00096D84" w:rsidP="00096D84">
      <w:pPr>
        <w:pStyle w:val="3"/>
      </w:pPr>
      <w:r>
        <w:rPr>
          <w:rFonts w:hint="eastAsia"/>
        </w:rPr>
        <w:lastRenderedPageBreak/>
        <w:t>产品性能</w:t>
      </w:r>
    </w:p>
    <w:p w14:paraId="237005B4" w14:textId="77777777" w:rsidR="00D80966" w:rsidRPr="00D80966" w:rsidRDefault="00D80966" w:rsidP="00D80966">
      <w:pPr>
        <w:ind w:firstLineChars="200" w:firstLine="480"/>
        <w:rPr>
          <w:sz w:val="24"/>
        </w:rPr>
      </w:pPr>
      <w:r>
        <w:rPr>
          <w:rFonts w:hint="eastAsia"/>
          <w:sz w:val="24"/>
        </w:rPr>
        <w:t>除传统的关于产品在一定限制条件下对一定负载能够进行有效的响应外，产品需要对进入系统的大量数据处理、数据分析和接口使用有</w:t>
      </w:r>
      <w:r w:rsidRPr="00D80966">
        <w:rPr>
          <w:rFonts w:hint="eastAsia"/>
          <w:sz w:val="24"/>
          <w:u w:val="single"/>
        </w:rPr>
        <w:t>良好的调度处理能力</w:t>
      </w:r>
      <w:r>
        <w:rPr>
          <w:rFonts w:hint="eastAsia"/>
          <w:sz w:val="24"/>
        </w:rPr>
        <w:t>，需要能够在</w:t>
      </w:r>
      <w:r w:rsidRPr="00D80966">
        <w:rPr>
          <w:rFonts w:hint="eastAsia"/>
          <w:sz w:val="24"/>
          <w:u w:val="single"/>
        </w:rPr>
        <w:t>将要出现高负载的情况下</w:t>
      </w:r>
      <w:r>
        <w:rPr>
          <w:rFonts w:hint="eastAsia"/>
          <w:sz w:val="24"/>
        </w:rPr>
        <w:t>及时告知用户并保证数据的安全性和产品的稳定性。</w:t>
      </w:r>
    </w:p>
    <w:p w14:paraId="1B979F10" w14:textId="77777777" w:rsidR="00096D84" w:rsidRDefault="00096D84" w:rsidP="00096D84">
      <w:pPr>
        <w:pStyle w:val="3"/>
      </w:pPr>
      <w:bookmarkStart w:id="11" w:name="_输入与输出"/>
      <w:bookmarkEnd w:id="11"/>
      <w:r>
        <w:rPr>
          <w:rFonts w:hint="eastAsia"/>
        </w:rPr>
        <w:t>输入与输出</w:t>
      </w:r>
    </w:p>
    <w:p w14:paraId="22BDE608" w14:textId="201FF5A9" w:rsidR="003D3204" w:rsidRPr="003D3204" w:rsidRDefault="003D3204" w:rsidP="003D3204">
      <w:pPr>
        <w:ind w:firstLineChars="200" w:firstLine="480"/>
        <w:rPr>
          <w:sz w:val="24"/>
        </w:rPr>
      </w:pPr>
      <w:r w:rsidRPr="003D3204">
        <w:rPr>
          <w:rFonts w:hint="eastAsia"/>
          <w:sz w:val="24"/>
        </w:rPr>
        <w:t>从全局视角观察，系统的输入是用户给出的</w:t>
      </w:r>
      <w:commentRangeStart w:id="12"/>
      <w:r w:rsidRPr="003D3204">
        <w:rPr>
          <w:rFonts w:hint="eastAsia"/>
          <w:sz w:val="24"/>
        </w:rPr>
        <w:t>一</w:t>
      </w:r>
      <w:r w:rsidR="004A337C">
        <w:rPr>
          <w:rFonts w:hint="eastAsia"/>
          <w:sz w:val="24"/>
        </w:rPr>
        <w:t>份或者多份</w:t>
      </w:r>
      <w:r w:rsidRPr="009F0882">
        <w:rPr>
          <w:rFonts w:hint="eastAsia"/>
          <w:sz w:val="24"/>
          <w:u w:val="single"/>
        </w:rPr>
        <w:t>原始数据</w:t>
      </w:r>
      <w:commentRangeEnd w:id="12"/>
      <w:r w:rsidR="006B7B7F">
        <w:rPr>
          <w:rStyle w:val="af"/>
        </w:rPr>
        <w:commentReference w:id="12"/>
      </w:r>
      <w:r w:rsidRPr="003D3204">
        <w:rPr>
          <w:rFonts w:hint="eastAsia"/>
          <w:sz w:val="24"/>
        </w:rPr>
        <w:t>，</w:t>
      </w:r>
      <w:r w:rsidR="009F0882">
        <w:rPr>
          <w:rFonts w:hint="eastAsia"/>
          <w:sz w:val="24"/>
        </w:rPr>
        <w:t>输出是对于数据</w:t>
      </w:r>
      <w:r w:rsidR="009F0882" w:rsidRPr="00123312">
        <w:rPr>
          <w:rFonts w:hint="eastAsia"/>
          <w:sz w:val="24"/>
          <w:u w:val="single"/>
        </w:rPr>
        <w:t>进行</w:t>
      </w:r>
      <w:commentRangeStart w:id="13"/>
      <w:commentRangeStart w:id="14"/>
      <w:r w:rsidR="009F0882" w:rsidRPr="00123312">
        <w:rPr>
          <w:rFonts w:hint="eastAsia"/>
          <w:sz w:val="24"/>
          <w:u w:val="single"/>
        </w:rPr>
        <w:t>发掘</w:t>
      </w:r>
      <w:commentRangeEnd w:id="13"/>
      <w:r w:rsidR="00DC545D">
        <w:rPr>
          <w:rStyle w:val="af"/>
        </w:rPr>
        <w:commentReference w:id="13"/>
      </w:r>
      <w:commentRangeEnd w:id="14"/>
      <w:r w:rsidR="004A337C">
        <w:rPr>
          <w:rStyle w:val="af"/>
        </w:rPr>
        <w:commentReference w:id="14"/>
      </w:r>
      <w:r w:rsidR="00123312" w:rsidRPr="00123312">
        <w:rPr>
          <w:rFonts w:hint="eastAsia"/>
          <w:sz w:val="24"/>
          <w:u w:val="single"/>
        </w:rPr>
        <w:t>而得</w:t>
      </w:r>
      <w:r w:rsidR="009F0882" w:rsidRPr="00123312">
        <w:rPr>
          <w:rFonts w:hint="eastAsia"/>
          <w:sz w:val="24"/>
          <w:u w:val="single"/>
        </w:rPr>
        <w:t>出来的信息和知识</w:t>
      </w:r>
      <w:r w:rsidR="009F0882">
        <w:rPr>
          <w:rFonts w:hint="eastAsia"/>
          <w:sz w:val="24"/>
        </w:rPr>
        <w:t>。</w:t>
      </w:r>
      <w:r w:rsidRPr="003D3204">
        <w:rPr>
          <w:rFonts w:hint="eastAsia"/>
          <w:sz w:val="24"/>
        </w:rPr>
        <w:t>从各个子系统的角度观察，有如下的输入输出关系：</w:t>
      </w:r>
    </w:p>
    <w:p w14:paraId="6A2E83BD" w14:textId="1DC94850" w:rsidR="003D3204" w:rsidRDefault="003D3204" w:rsidP="003D3204">
      <w:pPr>
        <w:ind w:firstLineChars="200" w:firstLine="480"/>
        <w:rPr>
          <w:sz w:val="24"/>
        </w:rPr>
      </w:pPr>
      <w:r w:rsidRPr="003D3204">
        <w:rPr>
          <w:rFonts w:hint="eastAsia"/>
          <w:sz w:val="24"/>
        </w:rPr>
        <w:t>从数据预处理系统</w:t>
      </w:r>
      <w:r w:rsidR="00CE68D7">
        <w:rPr>
          <w:rFonts w:hint="eastAsia"/>
          <w:sz w:val="24"/>
        </w:rPr>
        <w:t>以及非文档型数据处理系统</w:t>
      </w:r>
      <w:r w:rsidRPr="003D3204">
        <w:rPr>
          <w:rFonts w:hint="eastAsia"/>
          <w:sz w:val="24"/>
        </w:rPr>
        <w:t>看，</w:t>
      </w:r>
      <w:bookmarkStart w:id="15" w:name="OLE_LINK1"/>
      <w:bookmarkStart w:id="16" w:name="OLE_LINK2"/>
      <w:bookmarkStart w:id="17" w:name="OLE_LINK3"/>
      <w:r w:rsidR="004A337C">
        <w:rPr>
          <w:rFonts w:hint="eastAsia"/>
          <w:sz w:val="24"/>
        </w:rPr>
        <w:t>以用户提供的</w:t>
      </w:r>
      <w:commentRangeStart w:id="18"/>
      <w:commentRangeStart w:id="19"/>
      <w:r w:rsidR="00A13446" w:rsidRPr="00123312">
        <w:rPr>
          <w:rFonts w:hint="eastAsia"/>
          <w:sz w:val="24"/>
          <w:u w:val="single"/>
        </w:rPr>
        <w:t>数据源（如</w:t>
      </w:r>
      <w:r w:rsidR="00CE68D7">
        <w:rPr>
          <w:rFonts w:hint="eastAsia"/>
          <w:sz w:val="24"/>
          <w:u w:val="single"/>
        </w:rPr>
        <w:t>文档型的</w:t>
      </w:r>
      <w:r w:rsidR="00A13446" w:rsidRPr="00123312">
        <w:rPr>
          <w:rFonts w:hint="eastAsia"/>
          <w:sz w:val="24"/>
          <w:u w:val="single"/>
        </w:rPr>
        <w:t>Excel</w:t>
      </w:r>
      <w:r w:rsidR="00A13446" w:rsidRPr="00123312">
        <w:rPr>
          <w:rFonts w:hint="eastAsia"/>
          <w:sz w:val="24"/>
          <w:u w:val="single"/>
        </w:rPr>
        <w:t>、</w:t>
      </w:r>
      <w:r w:rsidR="00A13446" w:rsidRPr="00123312">
        <w:rPr>
          <w:rFonts w:hint="eastAsia"/>
          <w:sz w:val="24"/>
          <w:u w:val="single"/>
        </w:rPr>
        <w:t>CSV</w:t>
      </w:r>
      <w:r w:rsidR="00CE68D7">
        <w:rPr>
          <w:rFonts w:hint="eastAsia"/>
          <w:sz w:val="24"/>
          <w:u w:val="single"/>
        </w:rPr>
        <w:t>文件和</w:t>
      </w:r>
      <w:r w:rsidR="00A13446" w:rsidRPr="00123312">
        <w:rPr>
          <w:rFonts w:hint="eastAsia"/>
          <w:sz w:val="24"/>
          <w:u w:val="single"/>
        </w:rPr>
        <w:t>DB</w:t>
      </w:r>
      <w:r w:rsidR="00CE68D7">
        <w:rPr>
          <w:rFonts w:hint="eastAsia"/>
          <w:sz w:val="24"/>
          <w:u w:val="single"/>
        </w:rPr>
        <w:t>连接，非文档型的图像和声音文件</w:t>
      </w:r>
      <w:r w:rsidR="00A13446" w:rsidRPr="00123312">
        <w:rPr>
          <w:rFonts w:hint="eastAsia"/>
          <w:sz w:val="24"/>
          <w:u w:val="single"/>
        </w:rPr>
        <w:t>）</w:t>
      </w:r>
      <w:r w:rsidR="00A13446">
        <w:rPr>
          <w:rFonts w:hint="eastAsia"/>
          <w:sz w:val="24"/>
        </w:rPr>
        <w:t>作为输入，</w:t>
      </w:r>
      <w:r w:rsidR="004A337C">
        <w:rPr>
          <w:rFonts w:hint="eastAsia"/>
          <w:sz w:val="24"/>
        </w:rPr>
        <w:t>以</w:t>
      </w:r>
      <w:r w:rsidR="00A13446">
        <w:rPr>
          <w:rFonts w:hint="eastAsia"/>
          <w:sz w:val="24"/>
        </w:rPr>
        <w:t>处理后的</w:t>
      </w:r>
      <w:r w:rsidR="00A13446" w:rsidRPr="00123312">
        <w:rPr>
          <w:rFonts w:hint="eastAsia"/>
          <w:sz w:val="24"/>
          <w:u w:val="single"/>
        </w:rPr>
        <w:t>规范化的结构化数据</w:t>
      </w:r>
      <w:r w:rsidR="004A337C">
        <w:rPr>
          <w:rFonts w:hint="eastAsia"/>
          <w:sz w:val="24"/>
          <w:u w:val="single"/>
        </w:rPr>
        <w:t>集（文档型数据）或特征值、</w:t>
      </w:r>
      <w:r w:rsidR="00BD167F">
        <w:rPr>
          <w:rFonts w:hint="eastAsia"/>
          <w:sz w:val="24"/>
          <w:u w:val="single"/>
        </w:rPr>
        <w:t>非文档型数据集（非文档型数据</w:t>
      </w:r>
      <w:r w:rsidR="00CE68D7">
        <w:rPr>
          <w:rFonts w:hint="eastAsia"/>
          <w:sz w:val="24"/>
          <w:u w:val="single"/>
        </w:rPr>
        <w:t>）</w:t>
      </w:r>
      <w:r w:rsidR="00A13446">
        <w:rPr>
          <w:rFonts w:hint="eastAsia"/>
          <w:sz w:val="24"/>
        </w:rPr>
        <w:t>作为输出。</w:t>
      </w:r>
      <w:commentRangeEnd w:id="18"/>
      <w:r w:rsidR="00746C64">
        <w:rPr>
          <w:rStyle w:val="af"/>
        </w:rPr>
        <w:commentReference w:id="18"/>
      </w:r>
      <w:bookmarkEnd w:id="15"/>
      <w:bookmarkEnd w:id="16"/>
      <w:bookmarkEnd w:id="17"/>
      <w:commentRangeEnd w:id="19"/>
      <w:r w:rsidR="00FE6FF8">
        <w:rPr>
          <w:rStyle w:val="af"/>
        </w:rPr>
        <w:commentReference w:id="19"/>
      </w:r>
    </w:p>
    <w:p w14:paraId="1580EAC4" w14:textId="77777777" w:rsidR="00A13446" w:rsidRDefault="00A13446" w:rsidP="003D3204">
      <w:pPr>
        <w:ind w:firstLineChars="200" w:firstLine="480"/>
        <w:rPr>
          <w:sz w:val="24"/>
        </w:rPr>
      </w:pPr>
      <w:r>
        <w:rPr>
          <w:rFonts w:hint="eastAsia"/>
          <w:sz w:val="24"/>
        </w:rPr>
        <w:t>从数据分析的角度看，</w:t>
      </w:r>
      <w:r w:rsidRPr="00123312">
        <w:rPr>
          <w:rFonts w:hint="eastAsia"/>
          <w:sz w:val="24"/>
          <w:u w:val="single"/>
        </w:rPr>
        <w:t>预处理后的</w:t>
      </w:r>
      <w:r w:rsidR="005C38C9" w:rsidRPr="00123312">
        <w:rPr>
          <w:rFonts w:hint="eastAsia"/>
          <w:sz w:val="24"/>
          <w:u w:val="single"/>
        </w:rPr>
        <w:t>结构化数据</w:t>
      </w:r>
      <w:r w:rsidR="005C38C9">
        <w:rPr>
          <w:rFonts w:hint="eastAsia"/>
          <w:sz w:val="24"/>
        </w:rPr>
        <w:t>作为输入，通过</w:t>
      </w:r>
      <w:r w:rsidR="005C38C9" w:rsidRPr="00123312">
        <w:rPr>
          <w:rFonts w:hint="eastAsia"/>
          <w:sz w:val="24"/>
          <w:u w:val="single"/>
        </w:rPr>
        <w:t>一定算法得出的结果、结论</w:t>
      </w:r>
      <w:r w:rsidR="005C38C9">
        <w:rPr>
          <w:rFonts w:hint="eastAsia"/>
          <w:sz w:val="24"/>
        </w:rPr>
        <w:t>作为输出。</w:t>
      </w:r>
    </w:p>
    <w:p w14:paraId="0DBB1369" w14:textId="77777777" w:rsidR="005C38C9" w:rsidRDefault="005C38C9" w:rsidP="003D3204">
      <w:pPr>
        <w:ind w:firstLineChars="200" w:firstLine="480"/>
        <w:rPr>
          <w:sz w:val="24"/>
        </w:rPr>
      </w:pPr>
      <w:r>
        <w:rPr>
          <w:rFonts w:hint="eastAsia"/>
          <w:sz w:val="24"/>
        </w:rPr>
        <w:t>从数据呈现看，</w:t>
      </w:r>
      <w:r w:rsidRPr="00123312">
        <w:rPr>
          <w:rFonts w:hint="eastAsia"/>
          <w:sz w:val="24"/>
          <w:u w:val="single"/>
        </w:rPr>
        <w:t>数据分析的结果</w:t>
      </w:r>
      <w:r>
        <w:rPr>
          <w:rFonts w:hint="eastAsia"/>
          <w:sz w:val="24"/>
        </w:rPr>
        <w:t>作为数据呈现的输入，多样的</w:t>
      </w:r>
      <w:r w:rsidRPr="00123312">
        <w:rPr>
          <w:rFonts w:hint="eastAsia"/>
          <w:sz w:val="24"/>
          <w:u w:val="single"/>
        </w:rPr>
        <w:t>数据图表、文字表达</w:t>
      </w:r>
      <w:r>
        <w:rPr>
          <w:rFonts w:hint="eastAsia"/>
          <w:sz w:val="24"/>
        </w:rPr>
        <w:t>作为输出。</w:t>
      </w:r>
    </w:p>
    <w:p w14:paraId="5CE44B14" w14:textId="77777777" w:rsidR="005C38C9" w:rsidRPr="003D3204" w:rsidRDefault="005C38C9" w:rsidP="003D3204">
      <w:pPr>
        <w:ind w:firstLineChars="200" w:firstLine="480"/>
        <w:rPr>
          <w:sz w:val="24"/>
        </w:rPr>
      </w:pPr>
      <w:r>
        <w:rPr>
          <w:rFonts w:hint="eastAsia"/>
          <w:sz w:val="24"/>
        </w:rPr>
        <w:t>从开放性接口看，使用接口的系统</w:t>
      </w:r>
      <w:r w:rsidR="00123312">
        <w:rPr>
          <w:rFonts w:hint="eastAsia"/>
          <w:sz w:val="24"/>
        </w:rPr>
        <w:t>所</w:t>
      </w:r>
      <w:r w:rsidRPr="00123312">
        <w:rPr>
          <w:rFonts w:hint="eastAsia"/>
          <w:sz w:val="24"/>
          <w:u w:val="single"/>
        </w:rPr>
        <w:t>传入的命令和参数</w:t>
      </w:r>
      <w:r>
        <w:rPr>
          <w:rFonts w:hint="eastAsia"/>
          <w:sz w:val="24"/>
        </w:rPr>
        <w:t>作为输入，根据被调用的接口而返回的</w:t>
      </w:r>
      <w:r w:rsidRPr="00123312">
        <w:rPr>
          <w:rFonts w:hint="eastAsia"/>
          <w:sz w:val="24"/>
          <w:u w:val="single"/>
        </w:rPr>
        <w:t>数据（如</w:t>
      </w:r>
      <w:r w:rsidRPr="00123312">
        <w:rPr>
          <w:rFonts w:hint="eastAsia"/>
          <w:sz w:val="24"/>
          <w:u w:val="single"/>
        </w:rPr>
        <w:t>JSON</w:t>
      </w:r>
      <w:r w:rsidRPr="00123312">
        <w:rPr>
          <w:rFonts w:hint="eastAsia"/>
          <w:sz w:val="24"/>
          <w:u w:val="single"/>
        </w:rPr>
        <w:t>、</w:t>
      </w:r>
      <w:r w:rsidRPr="00123312">
        <w:rPr>
          <w:rFonts w:hint="eastAsia"/>
          <w:sz w:val="24"/>
          <w:u w:val="single"/>
        </w:rPr>
        <w:t>URL</w:t>
      </w:r>
      <w:r w:rsidRPr="00123312">
        <w:rPr>
          <w:rFonts w:hint="eastAsia"/>
          <w:sz w:val="24"/>
          <w:u w:val="single"/>
        </w:rPr>
        <w:t>、状态码等）</w:t>
      </w:r>
      <w:r>
        <w:rPr>
          <w:rFonts w:hint="eastAsia"/>
          <w:sz w:val="24"/>
        </w:rPr>
        <w:t>作为输出。</w:t>
      </w:r>
    </w:p>
    <w:p w14:paraId="3D21375A" w14:textId="77777777" w:rsidR="00096D84" w:rsidRDefault="00096D84" w:rsidP="00096D84">
      <w:pPr>
        <w:pStyle w:val="3"/>
      </w:pPr>
      <w:r>
        <w:rPr>
          <w:rFonts w:hint="eastAsia"/>
        </w:rPr>
        <w:t>基本数据流程与处理流程</w:t>
      </w:r>
    </w:p>
    <w:p w14:paraId="3E553F8D" w14:textId="5D9320A2" w:rsidR="00B368B7" w:rsidRDefault="00FE6FF8" w:rsidP="00B368B7">
      <w:r>
        <w:object w:dxaOrig="12091" w:dyaOrig="5003" w14:anchorId="6B766F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14.75pt;height:171.75pt" o:ole="">
            <v:imagedata r:id="rId15" o:title=""/>
          </v:shape>
          <o:OLEObject Type="Embed" ProgID="Visio.Drawing.15" ShapeID="_x0000_i1034" DrawAspect="Content" ObjectID="_1566363533" r:id="rId16"/>
        </w:object>
      </w:r>
      <w:r w:rsidR="00094EF4">
        <w:rPr>
          <w:rStyle w:val="af"/>
        </w:rPr>
        <w:commentReference w:id="20"/>
      </w:r>
      <w:r>
        <w:rPr>
          <w:rStyle w:val="af"/>
        </w:rPr>
        <w:commentReference w:id="21"/>
      </w:r>
    </w:p>
    <w:p w14:paraId="6773E57A" w14:textId="77777777" w:rsidR="00B368B7" w:rsidRDefault="00B368B7" w:rsidP="00B368B7">
      <w:pPr>
        <w:pStyle w:val="ad"/>
        <w:numPr>
          <w:ilvl w:val="0"/>
          <w:numId w:val="30"/>
        </w:numPr>
        <w:ind w:firstLineChars="0"/>
        <w:jc w:val="center"/>
        <w:rPr>
          <w:sz w:val="18"/>
          <w:szCs w:val="18"/>
        </w:rPr>
      </w:pPr>
      <w:r>
        <w:rPr>
          <w:rFonts w:hint="eastAsia"/>
          <w:sz w:val="18"/>
          <w:szCs w:val="18"/>
        </w:rPr>
        <w:t>基本数据流程和处理流程</w:t>
      </w:r>
    </w:p>
    <w:p w14:paraId="643770AE" w14:textId="15EF12A6" w:rsidR="00B368B7" w:rsidRPr="00B368B7" w:rsidRDefault="00B368B7" w:rsidP="00E6013C">
      <w:pPr>
        <w:ind w:firstLineChars="200" w:firstLine="480"/>
        <w:rPr>
          <w:sz w:val="24"/>
        </w:rPr>
      </w:pPr>
      <w:r>
        <w:rPr>
          <w:rFonts w:hint="eastAsia"/>
          <w:sz w:val="24"/>
        </w:rPr>
        <w:t>由图</w:t>
      </w:r>
      <w:r>
        <w:rPr>
          <w:rFonts w:hint="eastAsia"/>
          <w:sz w:val="24"/>
        </w:rPr>
        <w:t>1</w:t>
      </w:r>
      <w:r>
        <w:rPr>
          <w:rFonts w:hint="eastAsia"/>
          <w:sz w:val="24"/>
        </w:rPr>
        <w:t>所示，整个系统的工作流程根据</w:t>
      </w:r>
      <w:r w:rsidR="004A55ED">
        <w:rPr>
          <w:rFonts w:hint="eastAsia"/>
          <w:sz w:val="24"/>
        </w:rPr>
        <w:t>请求来源的不同，可以分为由</w:t>
      </w:r>
      <w:r w:rsidR="004A55ED" w:rsidRPr="00770A96">
        <w:rPr>
          <w:rFonts w:hint="eastAsia"/>
          <w:sz w:val="24"/>
          <w:u w:val="single"/>
        </w:rPr>
        <w:t>系统内部请求所导向的</w:t>
      </w:r>
      <w:r w:rsidR="004A55ED">
        <w:rPr>
          <w:rFonts w:hint="eastAsia"/>
          <w:sz w:val="24"/>
        </w:rPr>
        <w:t>基础性功能处理路径和由外部系统调用开放</w:t>
      </w:r>
      <w:r w:rsidR="004A55ED">
        <w:rPr>
          <w:rFonts w:hint="eastAsia"/>
          <w:sz w:val="24"/>
        </w:rPr>
        <w:t>API</w:t>
      </w:r>
      <w:r w:rsidR="004A55ED">
        <w:rPr>
          <w:rFonts w:hint="eastAsia"/>
          <w:sz w:val="24"/>
        </w:rPr>
        <w:t>进而</w:t>
      </w:r>
      <w:r w:rsidR="00770A96" w:rsidRPr="00770A96">
        <w:rPr>
          <w:rFonts w:hint="eastAsia"/>
          <w:sz w:val="24"/>
          <w:u w:val="single"/>
        </w:rPr>
        <w:t>相对</w:t>
      </w:r>
      <w:r w:rsidR="004A55ED" w:rsidRPr="00770A96">
        <w:rPr>
          <w:rFonts w:hint="eastAsia"/>
          <w:sz w:val="24"/>
          <w:u w:val="single"/>
        </w:rPr>
        <w:t>独立</w:t>
      </w:r>
      <w:r w:rsidR="004A55ED">
        <w:rPr>
          <w:rFonts w:hint="eastAsia"/>
          <w:sz w:val="24"/>
        </w:rPr>
        <w:t>使用基础性功能的</w:t>
      </w:r>
      <w:r w:rsidR="00860A26">
        <w:rPr>
          <w:rFonts w:hint="eastAsia"/>
          <w:sz w:val="24"/>
        </w:rPr>
        <w:t>处理路径。</w:t>
      </w:r>
      <w:r w:rsidR="00D84AD8">
        <w:rPr>
          <w:rFonts w:hint="eastAsia"/>
          <w:sz w:val="24"/>
        </w:rPr>
        <w:t>需要进一步说明的是，</w:t>
      </w:r>
      <w:r w:rsidR="00FE6FF8">
        <w:rPr>
          <w:rFonts w:hint="eastAsia"/>
          <w:sz w:val="24"/>
        </w:rPr>
        <w:t>在系统视角</w:t>
      </w:r>
      <w:r w:rsidR="00FE6FF8">
        <w:rPr>
          <w:rFonts w:hint="eastAsia"/>
          <w:sz w:val="24"/>
        </w:rPr>
        <w:t>（全局视角）</w:t>
      </w:r>
      <w:r w:rsidR="00FE6FF8">
        <w:rPr>
          <w:rFonts w:hint="eastAsia"/>
          <w:sz w:val="24"/>
        </w:rPr>
        <w:t>看</w:t>
      </w:r>
      <w:r w:rsidR="00FE6FF8">
        <w:rPr>
          <w:rFonts w:hint="eastAsia"/>
          <w:sz w:val="24"/>
        </w:rPr>
        <w:t>,</w:t>
      </w:r>
      <w:r w:rsidR="00D84AD8">
        <w:rPr>
          <w:rFonts w:hint="eastAsia"/>
          <w:sz w:val="24"/>
        </w:rPr>
        <w:lastRenderedPageBreak/>
        <w:t>基础性功能应当按照路径一步一步进行</w:t>
      </w:r>
      <w:r w:rsidR="00571B8C">
        <w:rPr>
          <w:rFonts w:hint="eastAsia"/>
          <w:sz w:val="24"/>
        </w:rPr>
        <w:t>（由于数据的输入输出存在着一定的依赖关系，见</w:t>
      </w:r>
      <w:hyperlink w:anchor="_输入与输出" w:history="1">
        <w:r w:rsidR="00571B8C" w:rsidRPr="00571B8C">
          <w:rPr>
            <w:rStyle w:val="a3"/>
            <w:rFonts w:hint="eastAsia"/>
            <w:sz w:val="24"/>
          </w:rPr>
          <w:t>2.1.3</w:t>
        </w:r>
        <w:r w:rsidR="00FE6FF8">
          <w:rPr>
            <w:rStyle w:val="a3"/>
            <w:rFonts w:hint="eastAsia"/>
            <w:sz w:val="24"/>
          </w:rPr>
          <w:t>输</w:t>
        </w:r>
        <w:r w:rsidR="00571B8C" w:rsidRPr="00571B8C">
          <w:rPr>
            <w:rStyle w:val="a3"/>
            <w:rFonts w:hint="eastAsia"/>
            <w:sz w:val="24"/>
          </w:rPr>
          <w:t>入与输出</w:t>
        </w:r>
      </w:hyperlink>
      <w:r w:rsidR="00571B8C">
        <w:rPr>
          <w:rFonts w:hint="eastAsia"/>
          <w:sz w:val="24"/>
        </w:rPr>
        <w:t>）</w:t>
      </w:r>
      <w:r w:rsidR="00D84AD8">
        <w:rPr>
          <w:rFonts w:hint="eastAsia"/>
          <w:sz w:val="24"/>
        </w:rPr>
        <w:t>，才能够作为一次完整的数据处理，而相对比之下，调用开放性</w:t>
      </w:r>
      <w:r w:rsidR="00D84AD8">
        <w:rPr>
          <w:rFonts w:hint="eastAsia"/>
          <w:sz w:val="24"/>
        </w:rPr>
        <w:t>API</w:t>
      </w:r>
      <w:r w:rsidR="00D84AD8">
        <w:rPr>
          <w:rFonts w:hint="eastAsia"/>
          <w:sz w:val="24"/>
        </w:rPr>
        <w:t>的过程可以独立使用基础性功能中的</w:t>
      </w:r>
      <w:r w:rsidR="001D27A0">
        <w:rPr>
          <w:rFonts w:hint="eastAsia"/>
          <w:sz w:val="24"/>
        </w:rPr>
        <w:t>任何一个模块，</w:t>
      </w:r>
      <w:commentRangeStart w:id="22"/>
      <w:commentRangeStart w:id="23"/>
      <w:r w:rsidR="001D27A0">
        <w:rPr>
          <w:rFonts w:hint="eastAsia"/>
          <w:sz w:val="24"/>
        </w:rPr>
        <w:t>在使用后可以立即结束整个数据处理流程。</w:t>
      </w:r>
      <w:commentRangeEnd w:id="22"/>
      <w:r w:rsidR="00094EF4">
        <w:rPr>
          <w:rStyle w:val="af"/>
        </w:rPr>
        <w:commentReference w:id="22"/>
      </w:r>
      <w:commentRangeEnd w:id="23"/>
      <w:r w:rsidR="00767F03">
        <w:rPr>
          <w:rStyle w:val="af"/>
        </w:rPr>
        <w:commentReference w:id="23"/>
      </w:r>
      <w:ins w:id="24" w:author="Arvin Si.Chuan" w:date="2017-09-08T08:05:00Z">
        <w:r w:rsidR="00FE6FF8">
          <w:rPr>
            <w:rFonts w:hint="eastAsia"/>
            <w:sz w:val="24"/>
          </w:rPr>
          <w:t>而</w:t>
        </w:r>
        <w:r w:rsidR="00FE6FF8">
          <w:rPr>
            <w:rFonts w:hint="eastAsia"/>
            <w:sz w:val="24"/>
          </w:rPr>
          <w:t>从</w:t>
        </w:r>
        <w:r w:rsidR="00FE6FF8">
          <w:rPr>
            <w:rFonts w:hint="eastAsia"/>
            <w:sz w:val="24"/>
          </w:rPr>
          <w:t>每一个独立的子系统视角看</w:t>
        </w:r>
        <w:r w:rsidR="00FE6FF8">
          <w:rPr>
            <w:rFonts w:hint="eastAsia"/>
            <w:sz w:val="24"/>
          </w:rPr>
          <w:t>，</w:t>
        </w:r>
      </w:ins>
      <w:ins w:id="25" w:author="Arvin Si.Chuan" w:date="2017-09-08T08:06:00Z">
        <w:r w:rsidR="002C2DD3">
          <w:rPr>
            <w:rFonts w:hint="eastAsia"/>
            <w:sz w:val="24"/>
          </w:rPr>
          <w:t>子系统可以独立于其他系统完成其自身的功能，而不受制于其他子系统</w:t>
        </w:r>
      </w:ins>
      <w:ins w:id="26" w:author="Arvin Si.Chuan" w:date="2017-09-08T08:07:00Z">
        <w:r w:rsidR="002C2DD3">
          <w:rPr>
            <w:rFonts w:hint="eastAsia"/>
            <w:sz w:val="24"/>
          </w:rPr>
          <w:t>，在整个系统的实现中，可以选择性对系统内开放单个子系统的独立性功能。简而言之，</w:t>
        </w:r>
      </w:ins>
      <w:ins w:id="27" w:author="Arvin Si.Chuan" w:date="2017-09-08T08:08:00Z">
        <w:r w:rsidR="002C2DD3">
          <w:rPr>
            <w:rFonts w:hint="eastAsia"/>
            <w:sz w:val="24"/>
          </w:rPr>
          <w:t>要处理一整套数据处理任务，是需要各个子系统协同工作，缺一不可的，但是，用户可以灵活地根据需要单独使用其中的一个部分；</w:t>
        </w:r>
      </w:ins>
      <w:ins w:id="28" w:author="Arvin Si.Chuan" w:date="2017-09-08T08:09:00Z">
        <w:r w:rsidR="002C2DD3">
          <w:rPr>
            <w:rFonts w:hint="eastAsia"/>
            <w:sz w:val="24"/>
          </w:rPr>
          <w:t>与此同时，相对与系统内部，为外部调用本产品的系统提供服务的开放性</w:t>
        </w:r>
      </w:ins>
      <w:ins w:id="29" w:author="Arvin Si.Chuan" w:date="2017-09-08T08:10:00Z">
        <w:r w:rsidR="002C2DD3">
          <w:rPr>
            <w:rFonts w:hint="eastAsia"/>
            <w:sz w:val="24"/>
          </w:rPr>
          <w:t>API</w:t>
        </w:r>
        <w:r w:rsidR="002C2DD3">
          <w:rPr>
            <w:rFonts w:hint="eastAsia"/>
            <w:sz w:val="24"/>
          </w:rPr>
          <w:t>则是直接工作在单个的独立的子系统中的</w:t>
        </w:r>
      </w:ins>
      <w:ins w:id="30" w:author="Arvin Si.Chuan" w:date="2017-09-08T08:11:00Z">
        <w:r w:rsidR="002C2DD3">
          <w:rPr>
            <w:rFonts w:hint="eastAsia"/>
            <w:sz w:val="24"/>
          </w:rPr>
          <w:t>，子系统之间的联系是需要外部调用者负责的</w:t>
        </w:r>
      </w:ins>
      <w:ins w:id="31" w:author="Arvin Si.Chuan" w:date="2017-09-08T08:10:00Z">
        <w:r w:rsidR="002C2DD3">
          <w:rPr>
            <w:rFonts w:hint="eastAsia"/>
            <w:sz w:val="24"/>
          </w:rPr>
          <w:t>。</w:t>
        </w:r>
      </w:ins>
      <w:r w:rsidR="00FE6FF8" w:rsidRPr="00B368B7">
        <w:rPr>
          <w:sz w:val="24"/>
        </w:rPr>
        <w:t xml:space="preserve"> </w:t>
      </w:r>
    </w:p>
    <w:p w14:paraId="3DEAAA9D" w14:textId="77777777" w:rsidR="00096D84" w:rsidRDefault="00096D84" w:rsidP="00096D84">
      <w:pPr>
        <w:pStyle w:val="3"/>
      </w:pPr>
      <w:r>
        <w:rPr>
          <w:rFonts w:hint="eastAsia"/>
        </w:rPr>
        <w:t>安全与保密要求</w:t>
      </w:r>
    </w:p>
    <w:p w14:paraId="6EA015FC" w14:textId="77777777" w:rsidR="009206DB" w:rsidRPr="005722A4" w:rsidRDefault="009206DB" w:rsidP="005722A4">
      <w:pPr>
        <w:ind w:firstLineChars="200" w:firstLine="480"/>
        <w:rPr>
          <w:sz w:val="24"/>
        </w:rPr>
      </w:pPr>
      <w:r w:rsidRPr="005722A4">
        <w:rPr>
          <w:rFonts w:hint="eastAsia"/>
          <w:sz w:val="24"/>
        </w:rPr>
        <w:t>安全性与保密要求在产品中主要表现为两个方面，一是对用户自身使用系统（下称</w:t>
      </w:r>
      <w:r w:rsidR="0075001E" w:rsidRPr="005722A4">
        <w:rPr>
          <w:rFonts w:hint="eastAsia"/>
          <w:sz w:val="24"/>
        </w:rPr>
        <w:t>：</w:t>
      </w:r>
      <w:r w:rsidRPr="00DE1490">
        <w:rPr>
          <w:rFonts w:hint="eastAsia"/>
          <w:sz w:val="24"/>
          <w:u w:val="single"/>
        </w:rPr>
        <w:t>用户导向的安全</w:t>
      </w:r>
      <w:r w:rsidRPr="005722A4">
        <w:rPr>
          <w:rFonts w:hint="eastAsia"/>
          <w:sz w:val="24"/>
        </w:rPr>
        <w:t>）的用户名、密码、邮箱、使用记录和</w:t>
      </w:r>
      <w:r w:rsidRPr="005722A4">
        <w:rPr>
          <w:rFonts w:hint="eastAsia"/>
          <w:sz w:val="24"/>
        </w:rPr>
        <w:t>Cookie</w:t>
      </w:r>
      <w:r w:rsidRPr="005722A4">
        <w:rPr>
          <w:rFonts w:hint="eastAsia"/>
          <w:sz w:val="24"/>
        </w:rPr>
        <w:t>信息的安全保障</w:t>
      </w:r>
      <w:r w:rsidR="007F074B">
        <w:rPr>
          <w:rFonts w:hint="eastAsia"/>
          <w:sz w:val="24"/>
        </w:rPr>
        <w:t>和系统数据的故障转储处理</w:t>
      </w:r>
      <w:r w:rsidRPr="005722A4">
        <w:rPr>
          <w:rFonts w:hint="eastAsia"/>
          <w:sz w:val="24"/>
        </w:rPr>
        <w:t>，另</w:t>
      </w:r>
      <w:bookmarkStart w:id="32" w:name="_GoBack"/>
      <w:bookmarkEnd w:id="32"/>
      <w:r w:rsidRPr="005722A4">
        <w:rPr>
          <w:rFonts w:hint="eastAsia"/>
          <w:sz w:val="24"/>
        </w:rPr>
        <w:t>一方面是对于用户投入到产品中的数据（下称</w:t>
      </w:r>
      <w:r w:rsidR="0075001E" w:rsidRPr="005722A4">
        <w:rPr>
          <w:rFonts w:hint="eastAsia"/>
          <w:sz w:val="24"/>
        </w:rPr>
        <w:t>：</w:t>
      </w:r>
      <w:r w:rsidRPr="00DE1490">
        <w:rPr>
          <w:rFonts w:hint="eastAsia"/>
          <w:sz w:val="24"/>
          <w:u w:val="single"/>
        </w:rPr>
        <w:t>数据导向的安全</w:t>
      </w:r>
      <w:r w:rsidRPr="005722A4">
        <w:rPr>
          <w:rFonts w:hint="eastAsia"/>
          <w:sz w:val="24"/>
        </w:rPr>
        <w:t>）的安全性保证。</w:t>
      </w:r>
    </w:p>
    <w:p w14:paraId="0E78534B" w14:textId="77777777" w:rsidR="009206DB" w:rsidRDefault="005722A4" w:rsidP="005722A4">
      <w:pPr>
        <w:ind w:firstLineChars="200" w:firstLine="480"/>
        <w:rPr>
          <w:sz w:val="24"/>
        </w:rPr>
      </w:pPr>
      <w:r w:rsidRPr="005722A4">
        <w:rPr>
          <w:rFonts w:hint="eastAsia"/>
          <w:sz w:val="24"/>
        </w:rPr>
        <w:t>用户导向的安全。</w:t>
      </w:r>
      <w:r w:rsidR="00BC3363">
        <w:rPr>
          <w:rFonts w:hint="eastAsia"/>
          <w:sz w:val="24"/>
        </w:rPr>
        <w:t>用户在使用产品期间（包括非在场情况，即处于对系统并非实时操作的状态）的数据，需要设计严格的安全与保密机制，包括</w:t>
      </w:r>
      <w:r w:rsidR="00BC3363" w:rsidRPr="002F4030">
        <w:rPr>
          <w:rFonts w:hint="eastAsia"/>
          <w:sz w:val="24"/>
          <w:u w:val="single"/>
        </w:rPr>
        <w:t>用</w:t>
      </w:r>
      <w:r w:rsidR="00BC3363" w:rsidRPr="0041085E">
        <w:rPr>
          <w:rFonts w:hint="eastAsia"/>
          <w:sz w:val="24"/>
          <w:u w:val="single"/>
        </w:rPr>
        <w:t>户信息和使用记录的保存与读取、使用系统的安全验证、中止使用系统（停止服务与完全注销</w:t>
      </w:r>
      <w:r w:rsidR="00BC3363" w:rsidRPr="0041085E">
        <w:rPr>
          <w:rFonts w:hint="eastAsia"/>
          <w:sz w:val="24"/>
          <w:u w:val="single"/>
        </w:rPr>
        <w:t>&lt;</w:t>
      </w:r>
      <w:r w:rsidR="00BC3363" w:rsidRPr="0041085E">
        <w:rPr>
          <w:rFonts w:hint="eastAsia"/>
          <w:sz w:val="24"/>
          <w:u w:val="single"/>
        </w:rPr>
        <w:t>非退出登录</w:t>
      </w:r>
      <w:r w:rsidR="00BC3363" w:rsidRPr="0041085E">
        <w:rPr>
          <w:rFonts w:hint="eastAsia"/>
          <w:sz w:val="24"/>
          <w:u w:val="single"/>
        </w:rPr>
        <w:t>&gt;</w:t>
      </w:r>
      <w:r w:rsidR="00BC3363" w:rsidRPr="0041085E">
        <w:rPr>
          <w:rFonts w:hint="eastAsia"/>
          <w:sz w:val="24"/>
          <w:u w:val="single"/>
        </w:rPr>
        <w:t>用户）的功能</w:t>
      </w:r>
      <w:r w:rsidR="003055E8" w:rsidRPr="0041085E">
        <w:rPr>
          <w:rFonts w:hint="eastAsia"/>
          <w:sz w:val="24"/>
          <w:u w:val="single"/>
        </w:rPr>
        <w:t>、</w:t>
      </w:r>
      <w:r w:rsidR="00BC3363" w:rsidRPr="0041085E">
        <w:rPr>
          <w:rFonts w:hint="eastAsia"/>
          <w:sz w:val="24"/>
          <w:u w:val="single"/>
        </w:rPr>
        <w:t>在客户端使用</w:t>
      </w:r>
      <w:r w:rsidR="00BC3363" w:rsidRPr="0041085E">
        <w:rPr>
          <w:rFonts w:hint="eastAsia"/>
          <w:sz w:val="24"/>
          <w:u w:val="single"/>
        </w:rPr>
        <w:t>cookie</w:t>
      </w:r>
      <w:r w:rsidR="00BC3363" w:rsidRPr="0041085E">
        <w:rPr>
          <w:rFonts w:hint="eastAsia"/>
          <w:sz w:val="24"/>
          <w:u w:val="single"/>
        </w:rPr>
        <w:t>和本地存储的告知服务</w:t>
      </w:r>
      <w:r w:rsidR="003055E8" w:rsidRPr="0041085E">
        <w:rPr>
          <w:rFonts w:hint="eastAsia"/>
          <w:sz w:val="24"/>
          <w:u w:val="single"/>
        </w:rPr>
        <w:t>以及数据备份的功能</w:t>
      </w:r>
      <w:r w:rsidR="00BC3363">
        <w:rPr>
          <w:rFonts w:hint="eastAsia"/>
          <w:sz w:val="24"/>
        </w:rPr>
        <w:t>。</w:t>
      </w:r>
    </w:p>
    <w:p w14:paraId="392029B5" w14:textId="77777777" w:rsidR="003055E8" w:rsidRPr="005722A4" w:rsidRDefault="003055E8" w:rsidP="005722A4">
      <w:pPr>
        <w:ind w:firstLineChars="200" w:firstLine="480"/>
        <w:rPr>
          <w:sz w:val="24"/>
        </w:rPr>
      </w:pPr>
      <w:r>
        <w:rPr>
          <w:rFonts w:hint="eastAsia"/>
          <w:sz w:val="24"/>
        </w:rPr>
        <w:t>数据导向的安全。在用户使用产品时，对于</w:t>
      </w:r>
      <w:r w:rsidR="00DE1490">
        <w:rPr>
          <w:rFonts w:hint="eastAsia"/>
          <w:sz w:val="24"/>
        </w:rPr>
        <w:t>用户向系统输入的数据（用户用于数据预处理或非文档型数据处理的数据），</w:t>
      </w:r>
      <w:r w:rsidR="00EE6CB6">
        <w:rPr>
          <w:rFonts w:hint="eastAsia"/>
          <w:sz w:val="24"/>
        </w:rPr>
        <w:t>在用户</w:t>
      </w:r>
      <w:r w:rsidR="00EC6EC8">
        <w:rPr>
          <w:rFonts w:hint="eastAsia"/>
          <w:sz w:val="24"/>
        </w:rPr>
        <w:t>输入的过程中应当</w:t>
      </w:r>
      <w:r w:rsidR="00EC6EC8" w:rsidRPr="0041085E">
        <w:rPr>
          <w:rFonts w:hint="eastAsia"/>
          <w:sz w:val="24"/>
          <w:u w:val="single"/>
        </w:rPr>
        <w:t>提供风险告知的服务</w:t>
      </w:r>
      <w:r w:rsidR="00EC6EC8">
        <w:rPr>
          <w:rFonts w:hint="eastAsia"/>
          <w:sz w:val="24"/>
        </w:rPr>
        <w:t>，对于这样的数据，系统应该尽量保证其不被其他未经过用户授权的外部系统访问，关心其在系统中的生存情况</w:t>
      </w:r>
      <w:r w:rsidR="0050591E">
        <w:rPr>
          <w:rFonts w:hint="eastAsia"/>
          <w:sz w:val="24"/>
        </w:rPr>
        <w:t>（是否被意外清除等）</w:t>
      </w:r>
      <w:r w:rsidR="00EC6EC8">
        <w:rPr>
          <w:rFonts w:hint="eastAsia"/>
          <w:sz w:val="24"/>
        </w:rPr>
        <w:t>。</w:t>
      </w:r>
    </w:p>
    <w:p w14:paraId="21ECC6D8" w14:textId="77777777" w:rsidR="00096D84" w:rsidRDefault="00096D84" w:rsidP="00096D84">
      <w:pPr>
        <w:pStyle w:val="3"/>
      </w:pPr>
      <w:r>
        <w:rPr>
          <w:rFonts w:hint="eastAsia"/>
        </w:rPr>
        <w:t>与其他软件系统之间联系产生的需要</w:t>
      </w:r>
    </w:p>
    <w:p w14:paraId="139507E4" w14:textId="77777777" w:rsidR="00853936" w:rsidRPr="0069230C" w:rsidRDefault="00853936" w:rsidP="0069230C">
      <w:pPr>
        <w:ind w:firstLineChars="200" w:firstLine="480"/>
        <w:rPr>
          <w:sz w:val="24"/>
        </w:rPr>
      </w:pPr>
      <w:r w:rsidRPr="0069230C">
        <w:rPr>
          <w:rFonts w:hint="eastAsia"/>
          <w:sz w:val="24"/>
        </w:rPr>
        <w:t>产品在使用过程中会产生大量的数据，根据其产生对象，主要分为</w:t>
      </w:r>
      <w:r w:rsidR="0069230C" w:rsidRPr="0069230C">
        <w:rPr>
          <w:rFonts w:hint="eastAsia"/>
          <w:sz w:val="24"/>
        </w:rPr>
        <w:t>用户导向的数据（因为使用系统而产生</w:t>
      </w:r>
      <w:r w:rsidR="0069230C">
        <w:rPr>
          <w:rFonts w:hint="eastAsia"/>
          <w:sz w:val="24"/>
        </w:rPr>
        <w:t>&lt;</w:t>
      </w:r>
      <w:r w:rsidR="0069230C">
        <w:rPr>
          <w:rFonts w:hint="eastAsia"/>
          <w:sz w:val="24"/>
        </w:rPr>
        <w:t>而与所分析的数据本身无关</w:t>
      </w:r>
      <w:r w:rsidR="0069230C">
        <w:rPr>
          <w:rFonts w:hint="eastAsia"/>
          <w:sz w:val="24"/>
        </w:rPr>
        <w:t>&gt;</w:t>
      </w:r>
      <w:r w:rsidR="0069230C" w:rsidRPr="0069230C">
        <w:rPr>
          <w:rFonts w:hint="eastAsia"/>
          <w:sz w:val="24"/>
        </w:rPr>
        <w:t>的数据）和数据导向的数据（因为</w:t>
      </w:r>
      <w:r w:rsidR="0069230C">
        <w:rPr>
          <w:rFonts w:hint="eastAsia"/>
          <w:sz w:val="24"/>
        </w:rPr>
        <w:t>需要</w:t>
      </w:r>
      <w:r w:rsidR="0069230C" w:rsidRPr="0069230C">
        <w:rPr>
          <w:rFonts w:hint="eastAsia"/>
          <w:sz w:val="24"/>
        </w:rPr>
        <w:t>对数据进行分析而由用户引入的数据或与用户引入数据相关的数据）</w:t>
      </w:r>
      <w:r w:rsidR="00B72552">
        <w:rPr>
          <w:rFonts w:hint="eastAsia"/>
          <w:sz w:val="24"/>
        </w:rPr>
        <w:t>。对于用户导向的数据，需要使用关系型数据库系统进行数据的保存与修改，对于数据导向的数据，根据需要可能使用到关系型数据库系统与非关系型数据库系统。对于这两类数据库系统的选择，需要根据实际需要进行适当的选择</w:t>
      </w:r>
      <w:r w:rsidR="00E427E0">
        <w:rPr>
          <w:rFonts w:hint="eastAsia"/>
          <w:sz w:val="24"/>
        </w:rPr>
        <w:t>；在数据库系统之间的联系，应当尽可能地提高效率</w:t>
      </w:r>
      <w:r w:rsidR="00B72552">
        <w:rPr>
          <w:rFonts w:hint="eastAsia"/>
          <w:sz w:val="24"/>
        </w:rPr>
        <w:t>。</w:t>
      </w:r>
    </w:p>
    <w:p w14:paraId="575C6AE0" w14:textId="77777777" w:rsidR="00A20994" w:rsidRPr="00A20994" w:rsidRDefault="00A20994" w:rsidP="00A20994">
      <w:pPr>
        <w:pStyle w:val="3"/>
      </w:pPr>
      <w:r>
        <w:rPr>
          <w:rFonts w:hint="eastAsia"/>
        </w:rPr>
        <w:t>产品完成交付的期限</w:t>
      </w:r>
    </w:p>
    <w:p w14:paraId="0F7D044C" w14:textId="77777777" w:rsidR="00F04A0D" w:rsidRPr="00F04A0D" w:rsidRDefault="00F04A0D">
      <w:pPr>
        <w:rPr>
          <w:sz w:val="24"/>
        </w:rPr>
      </w:pPr>
      <w:r w:rsidRPr="00F04A0D">
        <w:rPr>
          <w:rFonts w:hint="eastAsia"/>
          <w:sz w:val="24"/>
        </w:rPr>
        <w:t>产品时间表计划如下</w:t>
      </w:r>
      <w:r w:rsidR="00172EF4">
        <w:rPr>
          <w:rFonts w:hint="eastAsia"/>
          <w:sz w:val="24"/>
        </w:rPr>
        <w:t>（均为完整</w:t>
      </w:r>
      <w:r w:rsidR="00142B6E">
        <w:rPr>
          <w:rFonts w:hint="eastAsia"/>
          <w:sz w:val="24"/>
        </w:rPr>
        <w:t>的</w:t>
      </w:r>
      <w:r w:rsidR="00172EF4">
        <w:rPr>
          <w:rFonts w:hint="eastAsia"/>
          <w:sz w:val="24"/>
        </w:rPr>
        <w:t>开发生命周期）</w:t>
      </w:r>
      <w:r w:rsidRPr="00F04A0D">
        <w:rPr>
          <w:rFonts w:hint="eastAsia"/>
          <w:sz w:val="24"/>
        </w:rPr>
        <w:t>：</w:t>
      </w:r>
    </w:p>
    <w:tbl>
      <w:tblPr>
        <w:tblStyle w:val="ae"/>
        <w:tblW w:w="0" w:type="auto"/>
        <w:tblLook w:val="04A0" w:firstRow="1" w:lastRow="0" w:firstColumn="1" w:lastColumn="0" w:noHBand="0" w:noVBand="1"/>
      </w:tblPr>
      <w:tblGrid>
        <w:gridCol w:w="2765"/>
        <w:gridCol w:w="2765"/>
        <w:gridCol w:w="2766"/>
      </w:tblGrid>
      <w:tr w:rsidR="00F04A0D" w:rsidRPr="00F04A0D" w14:paraId="6CA63740" w14:textId="77777777" w:rsidTr="00F04A0D">
        <w:tc>
          <w:tcPr>
            <w:tcW w:w="2765" w:type="dxa"/>
          </w:tcPr>
          <w:p w14:paraId="4A1A80D2" w14:textId="77777777" w:rsidR="00F04A0D" w:rsidRPr="00F04A0D" w:rsidRDefault="00F04A0D">
            <w:pPr>
              <w:rPr>
                <w:sz w:val="24"/>
              </w:rPr>
            </w:pPr>
            <w:r>
              <w:rPr>
                <w:rFonts w:hint="eastAsia"/>
                <w:sz w:val="24"/>
              </w:rPr>
              <w:t>系统功能划分</w:t>
            </w:r>
          </w:p>
        </w:tc>
        <w:tc>
          <w:tcPr>
            <w:tcW w:w="2765" w:type="dxa"/>
          </w:tcPr>
          <w:p w14:paraId="75CCCE61" w14:textId="77777777" w:rsidR="00F04A0D" w:rsidRPr="00F04A0D" w:rsidRDefault="00F04A0D">
            <w:pPr>
              <w:rPr>
                <w:sz w:val="24"/>
              </w:rPr>
            </w:pPr>
            <w:r>
              <w:rPr>
                <w:rFonts w:hint="eastAsia"/>
                <w:sz w:val="24"/>
              </w:rPr>
              <w:t>计划交付日期</w:t>
            </w:r>
          </w:p>
        </w:tc>
        <w:tc>
          <w:tcPr>
            <w:tcW w:w="2766" w:type="dxa"/>
          </w:tcPr>
          <w:p w14:paraId="4D165420" w14:textId="77777777" w:rsidR="00F04A0D" w:rsidRPr="00F04A0D" w:rsidRDefault="00F04A0D">
            <w:pPr>
              <w:rPr>
                <w:sz w:val="24"/>
              </w:rPr>
            </w:pPr>
            <w:r>
              <w:rPr>
                <w:rFonts w:hint="eastAsia"/>
                <w:sz w:val="24"/>
              </w:rPr>
              <w:t>备注</w:t>
            </w:r>
          </w:p>
        </w:tc>
      </w:tr>
      <w:tr w:rsidR="00F04A0D" w:rsidRPr="00F04A0D" w14:paraId="6132A986" w14:textId="77777777" w:rsidTr="00F04A0D">
        <w:tc>
          <w:tcPr>
            <w:tcW w:w="2765" w:type="dxa"/>
          </w:tcPr>
          <w:p w14:paraId="3FA2741B" w14:textId="77777777" w:rsidR="00F04A0D" w:rsidRDefault="00F04A0D">
            <w:pPr>
              <w:rPr>
                <w:sz w:val="24"/>
              </w:rPr>
            </w:pPr>
            <w:r>
              <w:rPr>
                <w:rFonts w:hint="eastAsia"/>
                <w:sz w:val="24"/>
              </w:rPr>
              <w:lastRenderedPageBreak/>
              <w:t>数据预处理</w:t>
            </w:r>
          </w:p>
        </w:tc>
        <w:tc>
          <w:tcPr>
            <w:tcW w:w="2765" w:type="dxa"/>
          </w:tcPr>
          <w:p w14:paraId="564D1257" w14:textId="77777777" w:rsidR="00F04A0D" w:rsidRDefault="00F04A0D">
            <w:pPr>
              <w:rPr>
                <w:sz w:val="24"/>
              </w:rPr>
            </w:pPr>
            <w:r>
              <w:rPr>
                <w:rFonts w:hint="eastAsia"/>
                <w:sz w:val="24"/>
              </w:rPr>
              <w:t>2017-</w:t>
            </w:r>
            <w:r>
              <w:rPr>
                <w:sz w:val="24"/>
              </w:rPr>
              <w:t>11</w:t>
            </w:r>
          </w:p>
        </w:tc>
        <w:tc>
          <w:tcPr>
            <w:tcW w:w="2766" w:type="dxa"/>
          </w:tcPr>
          <w:p w14:paraId="65C567F9" w14:textId="77777777" w:rsidR="00F04A0D" w:rsidRDefault="00F04A0D">
            <w:pPr>
              <w:rPr>
                <w:sz w:val="24"/>
              </w:rPr>
            </w:pPr>
          </w:p>
        </w:tc>
      </w:tr>
      <w:tr w:rsidR="00F04A0D" w:rsidRPr="00F04A0D" w14:paraId="41D7CB3F" w14:textId="77777777" w:rsidTr="00F04A0D">
        <w:tc>
          <w:tcPr>
            <w:tcW w:w="2765" w:type="dxa"/>
          </w:tcPr>
          <w:p w14:paraId="6F9E735C" w14:textId="77777777" w:rsidR="00F04A0D" w:rsidRDefault="00F04A0D">
            <w:pPr>
              <w:rPr>
                <w:sz w:val="24"/>
              </w:rPr>
            </w:pPr>
            <w:r>
              <w:rPr>
                <w:rFonts w:hint="eastAsia"/>
                <w:sz w:val="24"/>
              </w:rPr>
              <w:t>数据分析</w:t>
            </w:r>
          </w:p>
        </w:tc>
        <w:tc>
          <w:tcPr>
            <w:tcW w:w="2765" w:type="dxa"/>
          </w:tcPr>
          <w:p w14:paraId="2CBC9007" w14:textId="77777777" w:rsidR="00F04A0D" w:rsidRDefault="00F04A0D">
            <w:pPr>
              <w:rPr>
                <w:sz w:val="24"/>
              </w:rPr>
            </w:pPr>
            <w:r>
              <w:rPr>
                <w:rFonts w:hint="eastAsia"/>
                <w:sz w:val="24"/>
              </w:rPr>
              <w:t>2018-</w:t>
            </w:r>
            <w:r>
              <w:rPr>
                <w:sz w:val="24"/>
              </w:rPr>
              <w:t>0</w:t>
            </w:r>
            <w:r>
              <w:rPr>
                <w:rFonts w:hint="eastAsia"/>
                <w:sz w:val="24"/>
              </w:rPr>
              <w:t>1</w:t>
            </w:r>
          </w:p>
        </w:tc>
        <w:tc>
          <w:tcPr>
            <w:tcW w:w="2766" w:type="dxa"/>
          </w:tcPr>
          <w:p w14:paraId="58EE1CE8" w14:textId="77777777" w:rsidR="00F04A0D" w:rsidRDefault="00F04A0D">
            <w:pPr>
              <w:rPr>
                <w:sz w:val="24"/>
              </w:rPr>
            </w:pPr>
          </w:p>
        </w:tc>
      </w:tr>
      <w:tr w:rsidR="00F04A0D" w:rsidRPr="00F04A0D" w14:paraId="529F698A" w14:textId="77777777" w:rsidTr="00F04A0D">
        <w:tc>
          <w:tcPr>
            <w:tcW w:w="2765" w:type="dxa"/>
          </w:tcPr>
          <w:p w14:paraId="0E9CF6FF" w14:textId="77777777" w:rsidR="00F04A0D" w:rsidRDefault="00F04A0D">
            <w:pPr>
              <w:rPr>
                <w:sz w:val="24"/>
              </w:rPr>
            </w:pPr>
            <w:r>
              <w:rPr>
                <w:rFonts w:hint="eastAsia"/>
                <w:sz w:val="24"/>
              </w:rPr>
              <w:t>数据呈现</w:t>
            </w:r>
          </w:p>
        </w:tc>
        <w:tc>
          <w:tcPr>
            <w:tcW w:w="2765" w:type="dxa"/>
          </w:tcPr>
          <w:p w14:paraId="36BC5693" w14:textId="77777777" w:rsidR="00F04A0D" w:rsidRDefault="00F04A0D">
            <w:pPr>
              <w:rPr>
                <w:sz w:val="24"/>
              </w:rPr>
            </w:pPr>
            <w:r>
              <w:rPr>
                <w:rFonts w:hint="eastAsia"/>
                <w:sz w:val="24"/>
              </w:rPr>
              <w:t>2018-</w:t>
            </w:r>
            <w:r w:rsidR="00221541">
              <w:rPr>
                <w:sz w:val="24"/>
              </w:rPr>
              <w:t>02</w:t>
            </w:r>
          </w:p>
        </w:tc>
        <w:tc>
          <w:tcPr>
            <w:tcW w:w="2766" w:type="dxa"/>
          </w:tcPr>
          <w:p w14:paraId="7252193F" w14:textId="77777777" w:rsidR="00F04A0D" w:rsidRDefault="00F04A0D">
            <w:pPr>
              <w:rPr>
                <w:sz w:val="24"/>
              </w:rPr>
            </w:pPr>
          </w:p>
        </w:tc>
      </w:tr>
      <w:tr w:rsidR="00F04A0D" w:rsidRPr="00F04A0D" w14:paraId="631C214B" w14:textId="77777777" w:rsidTr="00F04A0D">
        <w:tc>
          <w:tcPr>
            <w:tcW w:w="2765" w:type="dxa"/>
          </w:tcPr>
          <w:p w14:paraId="48A0C373" w14:textId="77777777" w:rsidR="00F04A0D" w:rsidRDefault="00F04A0D">
            <w:pPr>
              <w:rPr>
                <w:sz w:val="24"/>
              </w:rPr>
            </w:pPr>
            <w:r>
              <w:rPr>
                <w:rFonts w:hint="eastAsia"/>
                <w:sz w:val="24"/>
              </w:rPr>
              <w:t>非文档型数据处理</w:t>
            </w:r>
          </w:p>
        </w:tc>
        <w:tc>
          <w:tcPr>
            <w:tcW w:w="2765" w:type="dxa"/>
          </w:tcPr>
          <w:p w14:paraId="5A76F754" w14:textId="77777777" w:rsidR="00F04A0D" w:rsidRDefault="00F04A0D">
            <w:pPr>
              <w:rPr>
                <w:sz w:val="24"/>
              </w:rPr>
            </w:pPr>
            <w:r>
              <w:rPr>
                <w:rFonts w:hint="eastAsia"/>
                <w:sz w:val="24"/>
              </w:rPr>
              <w:t>2018-</w:t>
            </w:r>
            <w:r>
              <w:rPr>
                <w:sz w:val="24"/>
              </w:rPr>
              <w:t>04</w:t>
            </w:r>
          </w:p>
        </w:tc>
        <w:tc>
          <w:tcPr>
            <w:tcW w:w="2766" w:type="dxa"/>
          </w:tcPr>
          <w:p w14:paraId="20FB4894" w14:textId="77777777" w:rsidR="00F04A0D" w:rsidRDefault="00F04A0D">
            <w:pPr>
              <w:rPr>
                <w:sz w:val="24"/>
              </w:rPr>
            </w:pPr>
          </w:p>
        </w:tc>
      </w:tr>
      <w:tr w:rsidR="00F04A0D" w:rsidRPr="00F04A0D" w14:paraId="385DD9C3" w14:textId="77777777" w:rsidTr="00F04A0D">
        <w:tc>
          <w:tcPr>
            <w:tcW w:w="2765" w:type="dxa"/>
          </w:tcPr>
          <w:p w14:paraId="493617AE" w14:textId="77777777" w:rsidR="00F04A0D" w:rsidRDefault="00F04A0D">
            <w:pPr>
              <w:rPr>
                <w:sz w:val="24"/>
              </w:rPr>
            </w:pPr>
            <w:r>
              <w:rPr>
                <w:rFonts w:hint="eastAsia"/>
                <w:sz w:val="24"/>
              </w:rPr>
              <w:t>开放型</w:t>
            </w:r>
            <w:r>
              <w:rPr>
                <w:rFonts w:hint="eastAsia"/>
                <w:sz w:val="24"/>
              </w:rPr>
              <w:t>API</w:t>
            </w:r>
          </w:p>
        </w:tc>
        <w:tc>
          <w:tcPr>
            <w:tcW w:w="2765" w:type="dxa"/>
          </w:tcPr>
          <w:p w14:paraId="3B375B75" w14:textId="77777777" w:rsidR="00F04A0D" w:rsidRDefault="00F04A0D">
            <w:pPr>
              <w:rPr>
                <w:sz w:val="24"/>
              </w:rPr>
            </w:pPr>
            <w:r>
              <w:rPr>
                <w:rFonts w:hint="eastAsia"/>
                <w:sz w:val="24"/>
              </w:rPr>
              <w:t>2018-</w:t>
            </w:r>
            <w:r>
              <w:rPr>
                <w:sz w:val="24"/>
              </w:rPr>
              <w:t>05</w:t>
            </w:r>
          </w:p>
        </w:tc>
        <w:tc>
          <w:tcPr>
            <w:tcW w:w="2766" w:type="dxa"/>
          </w:tcPr>
          <w:p w14:paraId="55BC6AE6" w14:textId="77777777" w:rsidR="00F04A0D" w:rsidRDefault="00F04A0D">
            <w:pPr>
              <w:rPr>
                <w:sz w:val="24"/>
              </w:rPr>
            </w:pPr>
          </w:p>
        </w:tc>
      </w:tr>
    </w:tbl>
    <w:p w14:paraId="0377F060" w14:textId="77777777" w:rsidR="00F04A0D" w:rsidRDefault="00F04A0D"/>
    <w:p w14:paraId="2B4D40E2" w14:textId="77777777" w:rsidR="00FD5CD0" w:rsidRDefault="006D79C8">
      <w:pPr>
        <w:pStyle w:val="2"/>
      </w:pPr>
      <w:bookmarkStart w:id="33" w:name="_Toc492577638"/>
      <w:r>
        <w:rPr>
          <w:rFonts w:hint="eastAsia"/>
        </w:rPr>
        <w:t>目标</w:t>
      </w:r>
      <w:bookmarkEnd w:id="33"/>
    </w:p>
    <w:p w14:paraId="4DBEE5CF" w14:textId="77777777" w:rsidR="00913255" w:rsidRDefault="00913255" w:rsidP="00913255">
      <w:pPr>
        <w:pStyle w:val="3"/>
      </w:pPr>
      <w:r>
        <w:rPr>
          <w:rFonts w:hint="eastAsia"/>
        </w:rPr>
        <w:t>人力资源的节约</w:t>
      </w:r>
    </w:p>
    <w:p w14:paraId="2F830985" w14:textId="77777777" w:rsidR="001C74CD" w:rsidRPr="00487BFC" w:rsidRDefault="001C74CD" w:rsidP="00487BFC">
      <w:pPr>
        <w:ind w:firstLineChars="200" w:firstLine="480"/>
        <w:rPr>
          <w:sz w:val="24"/>
        </w:rPr>
      </w:pPr>
      <w:r w:rsidRPr="00487BFC">
        <w:rPr>
          <w:rFonts w:hint="eastAsia"/>
          <w:sz w:val="24"/>
        </w:rPr>
        <w:t>产品将数据从原始数据到数据呈现集成，将复杂的数据预处理过程做到可视化自动化的处理，相比于当前独立使用各种软件进行处理甚至手工处理，能够</w:t>
      </w:r>
      <w:r w:rsidR="00487BFC" w:rsidRPr="00487BFC">
        <w:rPr>
          <w:rFonts w:hint="eastAsia"/>
          <w:sz w:val="24"/>
        </w:rPr>
        <w:t>减少使用者在各种软件之间学习和相互联接的时间，能够重复、批量地处理数据以尽量地节约人力资源在这样的数据处理中的投入。</w:t>
      </w:r>
    </w:p>
    <w:p w14:paraId="51110C8E" w14:textId="77777777" w:rsidR="00913255" w:rsidRDefault="00913255" w:rsidP="00913255">
      <w:pPr>
        <w:pStyle w:val="3"/>
      </w:pPr>
      <w:r>
        <w:rPr>
          <w:rFonts w:hint="eastAsia"/>
        </w:rPr>
        <w:t>生产效率的提高</w:t>
      </w:r>
    </w:p>
    <w:p w14:paraId="161B8A3E" w14:textId="77777777" w:rsidR="000B2A3A" w:rsidRPr="001F2C16" w:rsidRDefault="000B2A3A" w:rsidP="005D7BC9">
      <w:pPr>
        <w:ind w:firstLineChars="200" w:firstLine="480"/>
        <w:rPr>
          <w:sz w:val="24"/>
        </w:rPr>
      </w:pPr>
      <w:r w:rsidRPr="001F2C16">
        <w:rPr>
          <w:rFonts w:hint="eastAsia"/>
          <w:sz w:val="24"/>
        </w:rPr>
        <w:t>产品需要达到能够直观给予用户在操作上的便捷、在数据处理上的批量化、自动化，减少用户对数据处理结果不满意而返工的概率，提高生产效率。</w:t>
      </w:r>
    </w:p>
    <w:p w14:paraId="39931A28" w14:textId="77777777" w:rsidR="00913255" w:rsidRDefault="00913255" w:rsidP="00913255">
      <w:pPr>
        <w:pStyle w:val="3"/>
      </w:pPr>
      <w:r>
        <w:rPr>
          <w:rFonts w:hint="eastAsia"/>
        </w:rPr>
        <w:t>管理信息服务的提高</w:t>
      </w:r>
    </w:p>
    <w:p w14:paraId="5B5F3BC2" w14:textId="77777777" w:rsidR="00D1414D" w:rsidRPr="00D1414D" w:rsidRDefault="00D1414D" w:rsidP="00D1414D">
      <w:pPr>
        <w:ind w:firstLineChars="200" w:firstLine="480"/>
        <w:rPr>
          <w:sz w:val="24"/>
        </w:rPr>
      </w:pPr>
      <w:r w:rsidRPr="00D1414D">
        <w:rPr>
          <w:rFonts w:hint="eastAsia"/>
          <w:sz w:val="24"/>
        </w:rPr>
        <w:t>在数据处理的批量化、自动化过程中，产品需要能够有效处理高耗时任务，能够给用户明确的任务执行进度，提高用户对于自己提交的数据处理任务的管理能力。</w:t>
      </w:r>
    </w:p>
    <w:p w14:paraId="6F846966" w14:textId="77777777" w:rsidR="00FD5CD0" w:rsidRDefault="006D79C8">
      <w:pPr>
        <w:pStyle w:val="2"/>
      </w:pPr>
      <w:bookmarkStart w:id="34" w:name="_Toc492577639"/>
      <w:r>
        <w:rPr>
          <w:rFonts w:hint="eastAsia"/>
        </w:rPr>
        <w:t>条件、假定和限制</w:t>
      </w:r>
      <w:bookmarkEnd w:id="34"/>
    </w:p>
    <w:p w14:paraId="45CC6BC9" w14:textId="77777777" w:rsidR="00FD5CD0" w:rsidRDefault="006D79C8">
      <w:proofErr w:type="gramStart"/>
      <w:r>
        <w:rPr>
          <w:rFonts w:hint="eastAsia"/>
        </w:rPr>
        <w:t>【</w:t>
      </w:r>
      <w:proofErr w:type="gramEnd"/>
      <w:r>
        <w:rPr>
          <w:rFonts w:hint="eastAsia"/>
        </w:rPr>
        <w:t>可包括：</w:t>
      </w:r>
    </w:p>
    <w:p w14:paraId="4E4FD011" w14:textId="77777777" w:rsidR="00FD5CD0" w:rsidRDefault="006D79C8">
      <w:pPr>
        <w:numPr>
          <w:ilvl w:val="0"/>
          <w:numId w:val="26"/>
        </w:numPr>
      </w:pPr>
      <w:r>
        <w:rPr>
          <w:rFonts w:hint="eastAsia"/>
        </w:rPr>
        <w:t>建议开发软件运行的最短寿命；</w:t>
      </w:r>
    </w:p>
    <w:p w14:paraId="66EDF20B" w14:textId="77777777" w:rsidR="00FD5CD0" w:rsidRDefault="006D79C8">
      <w:pPr>
        <w:numPr>
          <w:ilvl w:val="0"/>
          <w:numId w:val="26"/>
        </w:numPr>
      </w:pPr>
      <w:r>
        <w:rPr>
          <w:rFonts w:hint="eastAsia"/>
        </w:rPr>
        <w:t>进行系统方案选择比较的期限；</w:t>
      </w:r>
    </w:p>
    <w:p w14:paraId="516B6FFA" w14:textId="77777777" w:rsidR="00FD5CD0" w:rsidRDefault="006D79C8">
      <w:pPr>
        <w:numPr>
          <w:ilvl w:val="0"/>
          <w:numId w:val="26"/>
        </w:numPr>
      </w:pPr>
      <w:r>
        <w:rPr>
          <w:rFonts w:hint="eastAsia"/>
        </w:rPr>
        <w:t>经费来源和使用限制；</w:t>
      </w:r>
    </w:p>
    <w:p w14:paraId="21B3BDD0" w14:textId="77777777" w:rsidR="00FD5CD0" w:rsidRDefault="006D79C8">
      <w:pPr>
        <w:numPr>
          <w:ilvl w:val="0"/>
          <w:numId w:val="26"/>
        </w:numPr>
      </w:pPr>
      <w:r>
        <w:rPr>
          <w:rFonts w:hint="eastAsia"/>
        </w:rPr>
        <w:t>法律和政策方面的限制；</w:t>
      </w:r>
    </w:p>
    <w:p w14:paraId="07858EEF" w14:textId="77777777" w:rsidR="00FD5CD0" w:rsidRDefault="006D79C8">
      <w:pPr>
        <w:numPr>
          <w:ilvl w:val="0"/>
          <w:numId w:val="26"/>
        </w:numPr>
      </w:pPr>
      <w:r>
        <w:rPr>
          <w:rFonts w:hint="eastAsia"/>
        </w:rPr>
        <w:t>硬件、软件、运行环境和开发环境的条件和限制；</w:t>
      </w:r>
    </w:p>
    <w:p w14:paraId="29C92D69" w14:textId="77777777" w:rsidR="00FD5CD0" w:rsidRDefault="006D79C8">
      <w:pPr>
        <w:numPr>
          <w:ilvl w:val="0"/>
          <w:numId w:val="26"/>
        </w:numPr>
      </w:pPr>
      <w:r>
        <w:rPr>
          <w:rFonts w:hint="eastAsia"/>
        </w:rPr>
        <w:t>可利用的信息和资源；</w:t>
      </w:r>
    </w:p>
    <w:p w14:paraId="25DFCCAB" w14:textId="77777777" w:rsidR="00FD5CD0" w:rsidRDefault="006D79C8">
      <w:pPr>
        <w:numPr>
          <w:ilvl w:val="0"/>
          <w:numId w:val="26"/>
        </w:numPr>
      </w:pPr>
      <w:r>
        <w:rPr>
          <w:rFonts w:hint="eastAsia"/>
        </w:rPr>
        <w:t>建议开发软件投入使用的最迟时间。】</w:t>
      </w:r>
    </w:p>
    <w:p w14:paraId="15BB8674" w14:textId="77777777" w:rsidR="00FD5CD0" w:rsidRDefault="006D79C8">
      <w:pPr>
        <w:pStyle w:val="2"/>
      </w:pPr>
      <w:bookmarkStart w:id="35" w:name="_Toc492577640"/>
      <w:r>
        <w:rPr>
          <w:rFonts w:hint="eastAsia"/>
        </w:rPr>
        <w:lastRenderedPageBreak/>
        <w:t>可行性研究方法</w:t>
      </w:r>
      <w:bookmarkEnd w:id="35"/>
    </w:p>
    <w:p w14:paraId="5621CACF" w14:textId="77777777" w:rsidR="00FD5CD0" w:rsidRDefault="006D79C8">
      <w:pPr>
        <w:pStyle w:val="2"/>
      </w:pPr>
      <w:bookmarkStart w:id="36" w:name="_Toc492577641"/>
      <w:r>
        <w:rPr>
          <w:rFonts w:hint="eastAsia"/>
        </w:rPr>
        <w:t>决定可行性的主要因素</w:t>
      </w:r>
      <w:bookmarkEnd w:id="36"/>
    </w:p>
    <w:p w14:paraId="696E49A7" w14:textId="77777777" w:rsidR="00FD5CD0" w:rsidRDefault="006D79C8">
      <w:pPr>
        <w:pStyle w:val="1"/>
      </w:pPr>
      <w:bookmarkStart w:id="37" w:name="_Toc492577642"/>
      <w:r>
        <w:rPr>
          <w:rFonts w:hint="eastAsia"/>
        </w:rPr>
        <w:t>对现有系统的分析</w:t>
      </w:r>
      <w:bookmarkEnd w:id="37"/>
    </w:p>
    <w:p w14:paraId="470C7F6F" w14:textId="77777777" w:rsidR="00FD5CD0" w:rsidRDefault="006D79C8">
      <w:pPr>
        <w:pStyle w:val="2"/>
      </w:pPr>
      <w:bookmarkStart w:id="38" w:name="_Toc492577643"/>
      <w:r>
        <w:rPr>
          <w:rFonts w:hint="eastAsia"/>
        </w:rPr>
        <w:t>处理流程和数据流程</w:t>
      </w:r>
      <w:bookmarkEnd w:id="38"/>
    </w:p>
    <w:p w14:paraId="45819127" w14:textId="77777777" w:rsidR="00FD5CD0" w:rsidRDefault="006D79C8">
      <w:pPr>
        <w:pStyle w:val="2"/>
      </w:pPr>
      <w:bookmarkStart w:id="39" w:name="_Toc492577644"/>
      <w:r>
        <w:rPr>
          <w:rFonts w:hint="eastAsia"/>
        </w:rPr>
        <w:t>工作负荷</w:t>
      </w:r>
      <w:bookmarkEnd w:id="39"/>
    </w:p>
    <w:p w14:paraId="16AA581E" w14:textId="77777777" w:rsidR="00FD5CD0" w:rsidRDefault="006D79C8">
      <w:pPr>
        <w:pStyle w:val="2"/>
      </w:pPr>
      <w:bookmarkStart w:id="40" w:name="_Toc492577645"/>
      <w:r>
        <w:rPr>
          <w:rFonts w:hint="eastAsia"/>
        </w:rPr>
        <w:t>费用支出</w:t>
      </w:r>
      <w:bookmarkEnd w:id="40"/>
    </w:p>
    <w:p w14:paraId="20032D4C" w14:textId="77777777" w:rsidR="00FD5CD0" w:rsidRDefault="006D79C8">
      <w:r>
        <w:rPr>
          <w:rFonts w:hint="eastAsia"/>
        </w:rPr>
        <w:t>【如人力、设备、空间、支持性服务、材料等项开支。】</w:t>
      </w:r>
    </w:p>
    <w:p w14:paraId="34ED9181" w14:textId="77777777" w:rsidR="00FD5CD0" w:rsidRDefault="006D79C8">
      <w:pPr>
        <w:pStyle w:val="2"/>
      </w:pPr>
      <w:bookmarkStart w:id="41" w:name="_Toc492577646"/>
      <w:r>
        <w:rPr>
          <w:rFonts w:hint="eastAsia"/>
        </w:rPr>
        <w:t>人员</w:t>
      </w:r>
      <w:bookmarkEnd w:id="41"/>
    </w:p>
    <w:p w14:paraId="18F3D3FD" w14:textId="77777777" w:rsidR="00FD5CD0" w:rsidRDefault="006D79C8">
      <w:r>
        <w:rPr>
          <w:rFonts w:hint="eastAsia"/>
        </w:rPr>
        <w:t>【列出所需人员的专业技术类别和数量。】</w:t>
      </w:r>
    </w:p>
    <w:p w14:paraId="5D184762" w14:textId="77777777" w:rsidR="00FD5CD0" w:rsidRDefault="006D79C8">
      <w:pPr>
        <w:pStyle w:val="2"/>
      </w:pPr>
      <w:bookmarkStart w:id="42" w:name="_Toc492577647"/>
      <w:r>
        <w:rPr>
          <w:rFonts w:hint="eastAsia"/>
        </w:rPr>
        <w:t>设备</w:t>
      </w:r>
      <w:bookmarkEnd w:id="42"/>
    </w:p>
    <w:p w14:paraId="07775678" w14:textId="77777777" w:rsidR="00FD5CD0" w:rsidRDefault="006D79C8">
      <w:pPr>
        <w:pStyle w:val="2"/>
      </w:pPr>
      <w:bookmarkStart w:id="43" w:name="_Toc492577648"/>
      <w:r>
        <w:rPr>
          <w:rFonts w:hint="eastAsia"/>
        </w:rPr>
        <w:t>局限性</w:t>
      </w:r>
      <w:bookmarkEnd w:id="43"/>
    </w:p>
    <w:p w14:paraId="083CE13C" w14:textId="77777777" w:rsidR="00FD5CD0" w:rsidRDefault="006D79C8">
      <w:r>
        <w:rPr>
          <w:rFonts w:hint="eastAsia"/>
        </w:rPr>
        <w:t>【说明现有系统存在的问题以及为什么需要开发新的系统。】</w:t>
      </w:r>
    </w:p>
    <w:p w14:paraId="229971A6" w14:textId="77777777" w:rsidR="00FD5CD0" w:rsidRDefault="006D79C8">
      <w:pPr>
        <w:pStyle w:val="1"/>
      </w:pPr>
      <w:bookmarkStart w:id="44" w:name="_Toc492577649"/>
      <w:r>
        <w:rPr>
          <w:rFonts w:hint="eastAsia"/>
        </w:rPr>
        <w:lastRenderedPageBreak/>
        <w:t>所建议技术可行性分析</w:t>
      </w:r>
      <w:bookmarkEnd w:id="44"/>
    </w:p>
    <w:p w14:paraId="73A99F47" w14:textId="77777777" w:rsidR="00FD5CD0" w:rsidRDefault="006D79C8">
      <w:pPr>
        <w:pStyle w:val="2"/>
      </w:pPr>
      <w:bookmarkStart w:id="45" w:name="_Toc492577650"/>
      <w:r>
        <w:rPr>
          <w:rFonts w:hint="eastAsia"/>
        </w:rPr>
        <w:t>对系统的简要描述</w:t>
      </w:r>
      <w:bookmarkEnd w:id="45"/>
    </w:p>
    <w:p w14:paraId="4D506CEA" w14:textId="77777777" w:rsidR="00FD5CD0" w:rsidRDefault="006D79C8">
      <w:pPr>
        <w:pStyle w:val="2"/>
      </w:pPr>
      <w:bookmarkStart w:id="46" w:name="_Toc492577651"/>
      <w:r>
        <w:rPr>
          <w:rFonts w:hint="eastAsia"/>
        </w:rPr>
        <w:t>处理流程和数据流程</w:t>
      </w:r>
      <w:bookmarkEnd w:id="46"/>
    </w:p>
    <w:p w14:paraId="216F2C3E" w14:textId="77777777" w:rsidR="00FD5CD0" w:rsidRDefault="006D79C8">
      <w:pPr>
        <w:pStyle w:val="2"/>
      </w:pPr>
      <w:bookmarkStart w:id="47" w:name="_Toc492577652"/>
      <w:r>
        <w:rPr>
          <w:rFonts w:hint="eastAsia"/>
        </w:rPr>
        <w:t>与现有系统比较的优越性</w:t>
      </w:r>
      <w:bookmarkEnd w:id="47"/>
    </w:p>
    <w:p w14:paraId="41011B31" w14:textId="77777777" w:rsidR="00FD5CD0" w:rsidRDefault="006D79C8">
      <w:pPr>
        <w:pStyle w:val="2"/>
      </w:pPr>
      <w:bookmarkStart w:id="48" w:name="_Toc492577653"/>
      <w:r>
        <w:rPr>
          <w:rFonts w:hint="eastAsia"/>
        </w:rPr>
        <w:t>采用建议系统可能带来的影响</w:t>
      </w:r>
      <w:bookmarkEnd w:id="48"/>
    </w:p>
    <w:p w14:paraId="627D0A61" w14:textId="77777777" w:rsidR="00FD5CD0" w:rsidRDefault="006D79C8" w:rsidP="002F4030">
      <w:pPr>
        <w:pStyle w:val="3"/>
      </w:pPr>
      <w:r>
        <w:rPr>
          <w:rFonts w:hint="eastAsia"/>
        </w:rPr>
        <w:t>对设备的影响</w:t>
      </w:r>
    </w:p>
    <w:p w14:paraId="7204146F" w14:textId="77777777" w:rsidR="00FD5CD0" w:rsidRDefault="006D79C8" w:rsidP="002F4030">
      <w:pPr>
        <w:pStyle w:val="3"/>
      </w:pPr>
      <w:r>
        <w:rPr>
          <w:rFonts w:hint="eastAsia"/>
        </w:rPr>
        <w:t>对现有软件的影响</w:t>
      </w:r>
    </w:p>
    <w:p w14:paraId="2190E76E" w14:textId="77777777" w:rsidR="00FD5CD0" w:rsidRDefault="006D79C8" w:rsidP="002F4030">
      <w:pPr>
        <w:pStyle w:val="3"/>
      </w:pPr>
      <w:r>
        <w:rPr>
          <w:rFonts w:hint="eastAsia"/>
        </w:rPr>
        <w:t>对用户的影响</w:t>
      </w:r>
    </w:p>
    <w:p w14:paraId="4F0B193D" w14:textId="77777777" w:rsidR="00FD5CD0" w:rsidRDefault="006D79C8" w:rsidP="002F4030">
      <w:pPr>
        <w:pStyle w:val="3"/>
      </w:pPr>
      <w:r>
        <w:rPr>
          <w:rFonts w:hint="eastAsia"/>
        </w:rPr>
        <w:t>对系统运行的影响</w:t>
      </w:r>
    </w:p>
    <w:p w14:paraId="77D40E6D" w14:textId="77777777" w:rsidR="00FD5CD0" w:rsidRDefault="006D79C8" w:rsidP="002F4030">
      <w:pPr>
        <w:pStyle w:val="3"/>
      </w:pPr>
      <w:r>
        <w:rPr>
          <w:rFonts w:hint="eastAsia"/>
        </w:rPr>
        <w:t>对开发环境的影响</w:t>
      </w:r>
    </w:p>
    <w:p w14:paraId="1D3A6090" w14:textId="77777777" w:rsidR="00FD5CD0" w:rsidRDefault="006D79C8" w:rsidP="002F4030">
      <w:pPr>
        <w:pStyle w:val="3"/>
      </w:pPr>
      <w:r>
        <w:rPr>
          <w:rFonts w:hint="eastAsia"/>
        </w:rPr>
        <w:t>对运行环境的影响</w:t>
      </w:r>
    </w:p>
    <w:p w14:paraId="63973C9E" w14:textId="77777777" w:rsidR="00FD5CD0" w:rsidRDefault="006D79C8" w:rsidP="002F4030">
      <w:pPr>
        <w:pStyle w:val="3"/>
      </w:pPr>
      <w:r>
        <w:rPr>
          <w:rFonts w:hint="eastAsia"/>
        </w:rPr>
        <w:t>对经费支出的影响</w:t>
      </w:r>
    </w:p>
    <w:p w14:paraId="3BFD5E1A" w14:textId="77777777" w:rsidR="00FD5CD0" w:rsidRDefault="006D79C8">
      <w:pPr>
        <w:pStyle w:val="2"/>
      </w:pPr>
      <w:bookmarkStart w:id="49" w:name="_Toc492577654"/>
      <w:r>
        <w:rPr>
          <w:rFonts w:hint="eastAsia"/>
        </w:rPr>
        <w:t>技术可行性评价</w:t>
      </w:r>
      <w:bookmarkEnd w:id="49"/>
    </w:p>
    <w:p w14:paraId="020FEA15" w14:textId="77777777" w:rsidR="00FD5CD0" w:rsidRDefault="006D79C8">
      <w:proofErr w:type="gramStart"/>
      <w:r>
        <w:rPr>
          <w:rFonts w:hint="eastAsia"/>
        </w:rPr>
        <w:t>【</w:t>
      </w:r>
      <w:proofErr w:type="gramEnd"/>
      <w:r>
        <w:rPr>
          <w:rFonts w:hint="eastAsia"/>
        </w:rPr>
        <w:t>包括：</w:t>
      </w:r>
    </w:p>
    <w:p w14:paraId="3793EAEA" w14:textId="77777777" w:rsidR="00FD5CD0" w:rsidRDefault="006D79C8">
      <w:pPr>
        <w:numPr>
          <w:ilvl w:val="0"/>
          <w:numId w:val="27"/>
        </w:numPr>
      </w:pPr>
      <w:r>
        <w:rPr>
          <w:rFonts w:hint="eastAsia"/>
        </w:rPr>
        <w:t>在限制条件下，功能目标是否能达到；</w:t>
      </w:r>
    </w:p>
    <w:p w14:paraId="40A7F132" w14:textId="77777777" w:rsidR="00FD5CD0" w:rsidRDefault="006D79C8">
      <w:pPr>
        <w:numPr>
          <w:ilvl w:val="0"/>
          <w:numId w:val="27"/>
        </w:numPr>
      </w:pPr>
      <w:r>
        <w:rPr>
          <w:rFonts w:hint="eastAsia"/>
        </w:rPr>
        <w:t>利用现有技术，功能目标能否达到；</w:t>
      </w:r>
    </w:p>
    <w:p w14:paraId="05DCE203" w14:textId="77777777" w:rsidR="00FD5CD0" w:rsidRDefault="006D79C8">
      <w:pPr>
        <w:numPr>
          <w:ilvl w:val="0"/>
          <w:numId w:val="27"/>
        </w:numPr>
      </w:pPr>
      <w:r>
        <w:rPr>
          <w:rFonts w:hint="eastAsia"/>
        </w:rPr>
        <w:t>对开发人员数量的和质量的要求，并说明能否满足；</w:t>
      </w:r>
    </w:p>
    <w:p w14:paraId="05D72E36" w14:textId="77777777" w:rsidR="00FD5CD0" w:rsidRDefault="006D79C8">
      <w:pPr>
        <w:numPr>
          <w:ilvl w:val="0"/>
          <w:numId w:val="27"/>
        </w:numPr>
      </w:pPr>
      <w:r>
        <w:rPr>
          <w:rFonts w:hint="eastAsia"/>
        </w:rPr>
        <w:t>在规定的期限内，开发能否完成。】</w:t>
      </w:r>
    </w:p>
    <w:p w14:paraId="2B148C09" w14:textId="77777777" w:rsidR="00FD5CD0" w:rsidRDefault="006D79C8">
      <w:pPr>
        <w:pStyle w:val="1"/>
      </w:pPr>
      <w:bookmarkStart w:id="50" w:name="_Toc492577655"/>
      <w:r>
        <w:rPr>
          <w:rFonts w:hint="eastAsia"/>
        </w:rPr>
        <w:lastRenderedPageBreak/>
        <w:t>所建议系统经济可行性分析</w:t>
      </w:r>
      <w:bookmarkEnd w:id="50"/>
    </w:p>
    <w:p w14:paraId="4E4CF482" w14:textId="77777777" w:rsidR="00FD5CD0" w:rsidRDefault="006D79C8">
      <w:pPr>
        <w:pStyle w:val="2"/>
      </w:pPr>
      <w:bookmarkStart w:id="51" w:name="_Toc492577656"/>
      <w:r>
        <w:rPr>
          <w:rFonts w:hint="eastAsia"/>
        </w:rPr>
        <w:t>支出</w:t>
      </w:r>
      <w:bookmarkEnd w:id="51"/>
    </w:p>
    <w:p w14:paraId="794D04C0" w14:textId="77777777" w:rsidR="00FD5CD0" w:rsidRPr="00CD0B08" w:rsidRDefault="006D79C8" w:rsidP="00CD0B08">
      <w:pPr>
        <w:pStyle w:val="3"/>
      </w:pPr>
      <w:r w:rsidRPr="00CD0B08">
        <w:rPr>
          <w:rFonts w:hint="eastAsia"/>
        </w:rPr>
        <w:t>基建投资</w:t>
      </w:r>
    </w:p>
    <w:p w14:paraId="1ABC3EAD" w14:textId="77777777" w:rsidR="00FD5CD0" w:rsidRPr="00CD0B08" w:rsidRDefault="006D79C8" w:rsidP="00CD0B08">
      <w:pPr>
        <w:pStyle w:val="3"/>
      </w:pPr>
      <w:r w:rsidRPr="00CD0B08">
        <w:rPr>
          <w:rFonts w:hint="eastAsia"/>
        </w:rPr>
        <w:t>其他一次性支出</w:t>
      </w:r>
    </w:p>
    <w:p w14:paraId="42BD2F51" w14:textId="77777777" w:rsidR="00FD5CD0" w:rsidRPr="00CD0B08" w:rsidRDefault="006D79C8" w:rsidP="00CD0B08">
      <w:pPr>
        <w:pStyle w:val="3"/>
      </w:pPr>
      <w:r w:rsidRPr="00CD0B08">
        <w:rPr>
          <w:rFonts w:hint="eastAsia"/>
        </w:rPr>
        <w:t>经常性支出</w:t>
      </w:r>
    </w:p>
    <w:p w14:paraId="6ECD004D" w14:textId="77777777" w:rsidR="00FD5CD0" w:rsidRDefault="006D79C8">
      <w:pPr>
        <w:pStyle w:val="2"/>
      </w:pPr>
      <w:bookmarkStart w:id="52" w:name="_Toc492577657"/>
      <w:r>
        <w:rPr>
          <w:rFonts w:hint="eastAsia"/>
        </w:rPr>
        <w:t>效益</w:t>
      </w:r>
      <w:bookmarkEnd w:id="52"/>
    </w:p>
    <w:p w14:paraId="49918DEC" w14:textId="77777777" w:rsidR="00FD5CD0" w:rsidRPr="00CD0B08" w:rsidRDefault="006D79C8" w:rsidP="00CD0B08">
      <w:pPr>
        <w:pStyle w:val="3"/>
      </w:pPr>
      <w:r w:rsidRPr="00CD0B08">
        <w:rPr>
          <w:rFonts w:hint="eastAsia"/>
        </w:rPr>
        <w:t>一次性收益</w:t>
      </w:r>
    </w:p>
    <w:p w14:paraId="6FFE6BA0" w14:textId="77777777" w:rsidR="00FD5CD0" w:rsidRPr="00CD0B08" w:rsidRDefault="006D79C8" w:rsidP="00CD0B08">
      <w:pPr>
        <w:pStyle w:val="3"/>
      </w:pPr>
      <w:r w:rsidRPr="00CD0B08">
        <w:rPr>
          <w:rFonts w:hint="eastAsia"/>
        </w:rPr>
        <w:t>经常性收益</w:t>
      </w:r>
    </w:p>
    <w:p w14:paraId="0E73D19D" w14:textId="77777777" w:rsidR="00FD5CD0" w:rsidRPr="00CD0B08" w:rsidRDefault="006D79C8" w:rsidP="00CD0B08">
      <w:pPr>
        <w:pStyle w:val="3"/>
      </w:pPr>
      <w:r w:rsidRPr="00CD0B08">
        <w:rPr>
          <w:rFonts w:hint="eastAsia"/>
        </w:rPr>
        <w:t>不可定量收益</w:t>
      </w:r>
    </w:p>
    <w:p w14:paraId="0C3D2A83" w14:textId="77777777" w:rsidR="00FD5CD0" w:rsidRDefault="006D79C8">
      <w:pPr>
        <w:pStyle w:val="2"/>
      </w:pPr>
      <w:bookmarkStart w:id="53" w:name="_Toc492577658"/>
      <w:r>
        <w:rPr>
          <w:rFonts w:hint="eastAsia"/>
        </w:rPr>
        <w:t>收益</w:t>
      </w:r>
      <w:r>
        <w:rPr>
          <w:rFonts w:hint="eastAsia"/>
        </w:rPr>
        <w:t>/</w:t>
      </w:r>
      <w:r>
        <w:rPr>
          <w:rFonts w:hint="eastAsia"/>
        </w:rPr>
        <w:t>投资比</w:t>
      </w:r>
      <w:bookmarkEnd w:id="53"/>
    </w:p>
    <w:p w14:paraId="21949917" w14:textId="77777777" w:rsidR="00FD5CD0" w:rsidRDefault="006D79C8">
      <w:pPr>
        <w:pStyle w:val="2"/>
      </w:pPr>
      <w:bookmarkStart w:id="54" w:name="_Toc492577659"/>
      <w:r>
        <w:rPr>
          <w:rFonts w:hint="eastAsia"/>
        </w:rPr>
        <w:t>投资回收周期</w:t>
      </w:r>
      <w:bookmarkEnd w:id="54"/>
    </w:p>
    <w:p w14:paraId="5CC1D55B" w14:textId="77777777" w:rsidR="00FD5CD0" w:rsidRDefault="006D79C8">
      <w:pPr>
        <w:pStyle w:val="2"/>
      </w:pPr>
      <w:bookmarkStart w:id="55" w:name="_Toc492577660"/>
      <w:r>
        <w:rPr>
          <w:rFonts w:hint="eastAsia"/>
        </w:rPr>
        <w:t>敏感性分析</w:t>
      </w:r>
      <w:bookmarkEnd w:id="55"/>
    </w:p>
    <w:p w14:paraId="1322E146" w14:textId="77777777" w:rsidR="00FD5CD0" w:rsidRDefault="006D79C8">
      <w:r>
        <w:rPr>
          <w:rFonts w:hint="eastAsia"/>
        </w:rPr>
        <w:t>【敏感性分析是指一些关键性因素，如：系统生存周期长短、系统工作负荷量、处理速度要求、设备和软件配置变化对支出和效益的影响等的分析。】</w:t>
      </w:r>
    </w:p>
    <w:p w14:paraId="3C28EC68" w14:textId="77777777" w:rsidR="00FD5CD0" w:rsidRDefault="006D79C8" w:rsidP="00A83BAF">
      <w:pPr>
        <w:pStyle w:val="1"/>
        <w:numPr>
          <w:ilvl w:val="0"/>
          <w:numId w:val="0"/>
        </w:numPr>
        <w:ind w:left="432"/>
      </w:pPr>
      <w:bookmarkStart w:id="56" w:name="_Toc492577661"/>
      <w:r>
        <w:rPr>
          <w:rFonts w:hint="eastAsia"/>
        </w:rPr>
        <w:lastRenderedPageBreak/>
        <w:t>社会因素可行性分析</w:t>
      </w:r>
      <w:bookmarkEnd w:id="56"/>
    </w:p>
    <w:p w14:paraId="0902318B" w14:textId="77777777" w:rsidR="00FD5CD0" w:rsidRDefault="006D79C8">
      <w:pPr>
        <w:pStyle w:val="2"/>
      </w:pPr>
      <w:bookmarkStart w:id="57" w:name="_Toc492577662"/>
      <w:r>
        <w:rPr>
          <w:rFonts w:hint="eastAsia"/>
        </w:rPr>
        <w:t>法律因素</w:t>
      </w:r>
      <w:bookmarkEnd w:id="57"/>
    </w:p>
    <w:p w14:paraId="34335A38" w14:textId="77777777" w:rsidR="00FD5CD0" w:rsidRDefault="006D79C8">
      <w:r>
        <w:rPr>
          <w:rFonts w:hint="eastAsia"/>
        </w:rPr>
        <w:t>【如，合同责任、侵犯专利权、侵犯版权等问题的分析。】</w:t>
      </w:r>
    </w:p>
    <w:p w14:paraId="3118DD14" w14:textId="77777777" w:rsidR="00FD5CD0" w:rsidRDefault="006D79C8">
      <w:pPr>
        <w:pStyle w:val="2"/>
      </w:pPr>
      <w:bookmarkStart w:id="58" w:name="_Toc492577663"/>
      <w:r>
        <w:rPr>
          <w:rFonts w:hint="eastAsia"/>
        </w:rPr>
        <w:t>用户使用可行性</w:t>
      </w:r>
      <w:bookmarkEnd w:id="58"/>
    </w:p>
    <w:p w14:paraId="21E60DBA" w14:textId="77777777" w:rsidR="00FD5CD0" w:rsidRDefault="006D79C8">
      <w:r>
        <w:rPr>
          <w:rFonts w:hint="eastAsia"/>
        </w:rPr>
        <w:t>【如，用户单位的行政管理、工作制度、人员素质等能否满足要求。】</w:t>
      </w:r>
    </w:p>
    <w:p w14:paraId="11A95AA9" w14:textId="77777777" w:rsidR="00FD5CD0" w:rsidRDefault="006D79C8">
      <w:pPr>
        <w:pStyle w:val="1"/>
      </w:pPr>
      <w:bookmarkStart w:id="59" w:name="_Toc492577664"/>
      <w:r>
        <w:rPr>
          <w:rFonts w:hint="eastAsia"/>
        </w:rPr>
        <w:t>其他可供选择的方案</w:t>
      </w:r>
      <w:bookmarkEnd w:id="59"/>
    </w:p>
    <w:p w14:paraId="2907C0D0" w14:textId="77777777" w:rsidR="00FD5CD0" w:rsidRDefault="006D79C8">
      <w:r>
        <w:rPr>
          <w:rFonts w:hint="eastAsia"/>
        </w:rPr>
        <w:t>【逐个阐明其他可供选择的方案，并重点说明未被推荐的理由。】</w:t>
      </w:r>
    </w:p>
    <w:p w14:paraId="297CC6FA" w14:textId="77777777" w:rsidR="00FD5CD0" w:rsidRDefault="006D79C8">
      <w:r>
        <w:rPr>
          <w:rFonts w:hint="eastAsia"/>
        </w:rPr>
        <w:t>8.</w:t>
      </w:r>
      <w:r>
        <w:rPr>
          <w:rFonts w:hint="eastAsia"/>
        </w:rPr>
        <w:t>结论意见</w:t>
      </w:r>
    </w:p>
    <w:p w14:paraId="32EA2F60" w14:textId="77777777" w:rsidR="00FD5CD0" w:rsidRDefault="006D79C8">
      <w:proofErr w:type="gramStart"/>
      <w:r>
        <w:rPr>
          <w:rFonts w:hint="eastAsia"/>
        </w:rPr>
        <w:t>【</w:t>
      </w:r>
      <w:proofErr w:type="gramEnd"/>
      <w:r>
        <w:rPr>
          <w:rFonts w:hint="eastAsia"/>
        </w:rPr>
        <w:t>结论意见可能是：</w:t>
      </w:r>
    </w:p>
    <w:p w14:paraId="5D284573" w14:textId="77777777" w:rsidR="00FD5CD0" w:rsidRDefault="006D79C8">
      <w:pPr>
        <w:numPr>
          <w:ilvl w:val="0"/>
          <w:numId w:val="28"/>
        </w:numPr>
      </w:pPr>
      <w:r>
        <w:rPr>
          <w:rFonts w:hint="eastAsia"/>
        </w:rPr>
        <w:t>可着手组织开发；</w:t>
      </w:r>
    </w:p>
    <w:p w14:paraId="6CFD22DE" w14:textId="77777777" w:rsidR="00FD5CD0" w:rsidRDefault="006D79C8">
      <w:pPr>
        <w:numPr>
          <w:ilvl w:val="0"/>
          <w:numId w:val="28"/>
        </w:numPr>
      </w:pPr>
      <w:r>
        <w:rPr>
          <w:rFonts w:hint="eastAsia"/>
        </w:rPr>
        <w:t>需待若干条件（如资金、人力、设备等）具备后才能开发；</w:t>
      </w:r>
    </w:p>
    <w:p w14:paraId="462F9389" w14:textId="77777777" w:rsidR="00FD5CD0" w:rsidRDefault="006D79C8">
      <w:pPr>
        <w:numPr>
          <w:ilvl w:val="0"/>
          <w:numId w:val="28"/>
        </w:numPr>
      </w:pPr>
      <w:r>
        <w:rPr>
          <w:rFonts w:hint="eastAsia"/>
        </w:rPr>
        <w:t>需对开发目标进行某些修改；</w:t>
      </w:r>
    </w:p>
    <w:p w14:paraId="2A3BD666" w14:textId="77777777" w:rsidR="00FD5CD0" w:rsidRDefault="006D79C8">
      <w:pPr>
        <w:numPr>
          <w:ilvl w:val="0"/>
          <w:numId w:val="28"/>
        </w:numPr>
      </w:pPr>
      <w:r>
        <w:rPr>
          <w:rFonts w:hint="eastAsia"/>
        </w:rPr>
        <w:t>不能进行或不必进行（如技术不成熟，经济上不合算等）；</w:t>
      </w:r>
    </w:p>
    <w:p w14:paraId="549CC28C" w14:textId="77777777" w:rsidR="00FD5CD0" w:rsidRDefault="006D79C8">
      <w:pPr>
        <w:numPr>
          <w:ilvl w:val="0"/>
          <w:numId w:val="28"/>
        </w:numPr>
      </w:pPr>
      <w:r>
        <w:rPr>
          <w:rFonts w:hint="eastAsia"/>
        </w:rPr>
        <w:t>其他。】</w:t>
      </w:r>
    </w:p>
    <w:p w14:paraId="1CE0573E" w14:textId="77777777" w:rsidR="00FD5CD0" w:rsidRDefault="00FD5CD0"/>
    <w:p w14:paraId="657FABF4" w14:textId="77777777" w:rsidR="00CA537B" w:rsidRDefault="00CA537B"/>
    <w:sectPr w:rsidR="00CA537B" w:rsidSect="00441CA8">
      <w:headerReference w:type="even" r:id="rId17"/>
      <w:headerReference w:type="default" r:id="rId18"/>
      <w:footerReference w:type="default" r:id="rId19"/>
      <w:headerReference w:type="first" r:id="rId20"/>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sh Morgan" w:date="2017-09-07T21:31:00Z" w:initials="AM">
    <w:p w14:paraId="70758D1D" w14:textId="6D0089E1" w:rsidR="00914622" w:rsidRDefault="00914622">
      <w:pPr>
        <w:pStyle w:val="af0"/>
      </w:pPr>
      <w:r>
        <w:rPr>
          <w:rStyle w:val="af"/>
        </w:rPr>
        <w:annotationRef/>
      </w:r>
      <w:r>
        <w:rPr>
          <w:rFonts w:hint="eastAsia"/>
        </w:rPr>
        <w:t>没有</w:t>
      </w:r>
      <w:r>
        <w:t>理解</w:t>
      </w:r>
      <w:r w:rsidR="00F558AB">
        <w:rPr>
          <w:rFonts w:hint="eastAsia"/>
        </w:rPr>
        <w:t>。</w:t>
      </w:r>
    </w:p>
  </w:comment>
  <w:comment w:id="4" w:author="Arvin Si.Chuan" w:date="2017-09-08T07:47:00Z" w:initials="AS">
    <w:p w14:paraId="5461D78C" w14:textId="507B47D4" w:rsidR="00205C0B" w:rsidRDefault="00205C0B">
      <w:pPr>
        <w:pStyle w:val="af0"/>
      </w:pPr>
      <w:r>
        <w:rPr>
          <w:rStyle w:val="af"/>
        </w:rPr>
        <w:annotationRef/>
      </w:r>
      <w:r>
        <w:rPr>
          <w:rFonts w:hint="eastAsia"/>
        </w:rPr>
        <w:t>关键词：数据分析处理呈现，较为经济的方式</w:t>
      </w:r>
    </w:p>
  </w:comment>
  <w:comment w:id="9" w:author="Ash Morgan" w:date="2017-09-07T21:29:00Z" w:initials="AM">
    <w:p w14:paraId="68B380BA" w14:textId="16F404DA" w:rsidR="00B16D54" w:rsidRDefault="00B16D54">
      <w:pPr>
        <w:pStyle w:val="af0"/>
      </w:pPr>
      <w:r>
        <w:rPr>
          <w:rStyle w:val="af"/>
        </w:rPr>
        <w:annotationRef/>
      </w:r>
      <w:r w:rsidR="00914622">
        <w:rPr>
          <w:rFonts w:hint="eastAsia"/>
        </w:rPr>
        <w:t>有点拗口</w:t>
      </w:r>
      <w:r w:rsidR="00914622">
        <w:t>，不好理解</w:t>
      </w:r>
      <w:r w:rsidR="00C20D2D">
        <w:rPr>
          <w:rFonts w:hint="eastAsia"/>
        </w:rPr>
        <w:t>。</w:t>
      </w:r>
    </w:p>
    <w:p w14:paraId="495E5A3A" w14:textId="77777777" w:rsidR="00914622" w:rsidRDefault="00914622">
      <w:pPr>
        <w:pStyle w:val="af0"/>
      </w:pPr>
      <w:r>
        <w:rPr>
          <w:rFonts w:hint="eastAsia"/>
        </w:rPr>
        <w:t>可以</w:t>
      </w:r>
      <w:r>
        <w:t>改为：</w:t>
      </w:r>
    </w:p>
    <w:p w14:paraId="43B84A2C" w14:textId="2A8FB0FC" w:rsidR="00914622" w:rsidRPr="00914622" w:rsidRDefault="00914622">
      <w:pPr>
        <w:pStyle w:val="af0"/>
      </w:pPr>
      <w:r w:rsidRPr="00914622">
        <w:rPr>
          <w:rFonts w:hint="eastAsia"/>
          <w:highlight w:val="yellow"/>
        </w:rPr>
        <w:t>以及</w:t>
      </w:r>
      <w:r w:rsidRPr="00914622">
        <w:rPr>
          <w:highlight w:val="yellow"/>
        </w:rPr>
        <w:t>对于数据在分析前所需要预先进行的运算</w:t>
      </w:r>
      <w:r w:rsidR="00DC4C23">
        <w:rPr>
          <w:rFonts w:hint="eastAsia"/>
        </w:rPr>
        <w:t>。</w:t>
      </w:r>
    </w:p>
  </w:comment>
  <w:comment w:id="10" w:author="Ash Morgan" w:date="2017-09-07T21:36:00Z" w:initials="AM">
    <w:p w14:paraId="5562768A" w14:textId="5FFF80E9" w:rsidR="006122A3" w:rsidRDefault="006122A3">
      <w:pPr>
        <w:pStyle w:val="af0"/>
      </w:pPr>
      <w:r>
        <w:rPr>
          <w:rStyle w:val="af"/>
        </w:rPr>
        <w:annotationRef/>
      </w:r>
      <w:r>
        <w:rPr>
          <w:rFonts w:hint="eastAsia"/>
        </w:rPr>
        <w:t>清晰</w:t>
      </w:r>
      <w:r>
        <w:t>？清洗？</w:t>
      </w:r>
    </w:p>
  </w:comment>
  <w:comment w:id="12" w:author="Ash Morgan" w:date="2017-09-07T21:43:00Z" w:initials="AM">
    <w:p w14:paraId="203B8EB2" w14:textId="6CB99B36" w:rsidR="006B7B7F" w:rsidRPr="006B7B7F" w:rsidRDefault="006B7B7F">
      <w:pPr>
        <w:pStyle w:val="af0"/>
      </w:pPr>
      <w:r>
        <w:rPr>
          <w:rFonts w:hint="eastAsia"/>
          <w:sz w:val="24"/>
        </w:rPr>
        <w:t>我觉得“</w:t>
      </w:r>
      <w:r>
        <w:rPr>
          <w:rStyle w:val="af"/>
        </w:rPr>
        <w:annotationRef/>
      </w:r>
      <w:r w:rsidRPr="003D3204">
        <w:rPr>
          <w:rFonts w:hint="eastAsia"/>
          <w:sz w:val="24"/>
        </w:rPr>
        <w:t>一份或者多份</w:t>
      </w:r>
      <w:r w:rsidRPr="009F0882">
        <w:rPr>
          <w:rFonts w:hint="eastAsia"/>
          <w:sz w:val="24"/>
          <w:u w:val="single"/>
        </w:rPr>
        <w:t>原始数据</w:t>
      </w:r>
      <w:r>
        <w:rPr>
          <w:rStyle w:val="af"/>
        </w:rPr>
        <w:annotationRef/>
      </w:r>
      <w:r w:rsidRPr="006B7B7F">
        <w:rPr>
          <w:rFonts w:hint="eastAsia"/>
          <w:sz w:val="24"/>
        </w:rPr>
        <w:t>”</w:t>
      </w:r>
      <w:r>
        <w:rPr>
          <w:rFonts w:hint="eastAsia"/>
          <w:sz w:val="24"/>
        </w:rPr>
        <w:t>即可。</w:t>
      </w:r>
    </w:p>
  </w:comment>
  <w:comment w:id="13" w:author="Ash Morgan" w:date="2017-09-07T21:45:00Z" w:initials="AM">
    <w:p w14:paraId="2F3A8BB7" w14:textId="1398689F" w:rsidR="00DC545D" w:rsidRDefault="00DC545D">
      <w:pPr>
        <w:pStyle w:val="af0"/>
      </w:pPr>
      <w:r>
        <w:rPr>
          <w:rStyle w:val="af"/>
        </w:rPr>
        <w:annotationRef/>
      </w:r>
      <w:r>
        <w:rPr>
          <w:rFonts w:hint="eastAsia"/>
        </w:rPr>
        <w:t>发掘</w:t>
      </w:r>
      <w:r>
        <w:t>？挖掘？</w:t>
      </w:r>
    </w:p>
  </w:comment>
  <w:comment w:id="14" w:author="Arvin Si.Chuan" w:date="2017-09-08T07:52:00Z" w:initials="AS">
    <w:p w14:paraId="0F822FD1" w14:textId="039FBA2D" w:rsidR="004A337C" w:rsidRDefault="004A337C">
      <w:pPr>
        <w:pStyle w:val="af0"/>
      </w:pPr>
      <w:r>
        <w:rPr>
          <w:rStyle w:val="af"/>
        </w:rPr>
        <w:annotationRef/>
      </w:r>
      <w:r>
        <w:rPr>
          <w:rFonts w:hint="eastAsia"/>
        </w:rPr>
        <w:t>发现和挖掘</w:t>
      </w:r>
    </w:p>
  </w:comment>
  <w:comment w:id="18" w:author="Ash Morgan" w:date="2017-09-07T21:50:00Z" w:initials="AM">
    <w:p w14:paraId="25A057D8" w14:textId="77777777" w:rsidR="00746C64" w:rsidRDefault="00746C64">
      <w:pPr>
        <w:pStyle w:val="af0"/>
      </w:pPr>
      <w:r>
        <w:rPr>
          <w:rStyle w:val="af"/>
        </w:rPr>
        <w:annotationRef/>
      </w:r>
      <w:r>
        <w:rPr>
          <w:rFonts w:hint="eastAsia"/>
        </w:rPr>
        <w:t>可以</w:t>
      </w:r>
      <w:r>
        <w:t>优化为：</w:t>
      </w:r>
    </w:p>
    <w:p w14:paraId="31D6985E" w14:textId="77777777" w:rsidR="00746C64" w:rsidRDefault="00746C64">
      <w:pPr>
        <w:pStyle w:val="af0"/>
        <w:rPr>
          <w:sz w:val="24"/>
        </w:rPr>
      </w:pPr>
      <w:r w:rsidRPr="00746C64">
        <w:rPr>
          <w:rFonts w:hint="eastAsia"/>
          <w:sz w:val="24"/>
          <w:highlight w:val="yellow"/>
        </w:rPr>
        <w:t>以</w:t>
      </w:r>
      <w:r w:rsidRPr="00746C64">
        <w:rPr>
          <w:sz w:val="24"/>
          <w:highlight w:val="yellow"/>
        </w:rPr>
        <w:t>用户输入的</w:t>
      </w:r>
      <w:r w:rsidRPr="00746C64">
        <w:rPr>
          <w:sz w:val="24"/>
          <w:highlight w:val="yellow"/>
          <w:u w:val="single"/>
        </w:rPr>
        <w:t>原始</w:t>
      </w:r>
      <w:r w:rsidRPr="00123312">
        <w:rPr>
          <w:rFonts w:hint="eastAsia"/>
          <w:sz w:val="24"/>
          <w:u w:val="single"/>
        </w:rPr>
        <w:t>数据源（如</w:t>
      </w:r>
      <w:r>
        <w:rPr>
          <w:rFonts w:hint="eastAsia"/>
          <w:sz w:val="24"/>
          <w:u w:val="single"/>
        </w:rPr>
        <w:t>文档型的</w:t>
      </w:r>
      <w:r w:rsidRPr="00123312">
        <w:rPr>
          <w:rFonts w:hint="eastAsia"/>
          <w:sz w:val="24"/>
          <w:u w:val="single"/>
        </w:rPr>
        <w:t>Excel</w:t>
      </w:r>
      <w:r w:rsidRPr="00123312">
        <w:rPr>
          <w:rFonts w:hint="eastAsia"/>
          <w:sz w:val="24"/>
          <w:u w:val="single"/>
        </w:rPr>
        <w:t>、</w:t>
      </w:r>
      <w:r w:rsidRPr="00123312">
        <w:rPr>
          <w:rFonts w:hint="eastAsia"/>
          <w:sz w:val="24"/>
          <w:u w:val="single"/>
        </w:rPr>
        <w:t>CSV</w:t>
      </w:r>
      <w:r>
        <w:rPr>
          <w:rFonts w:hint="eastAsia"/>
          <w:sz w:val="24"/>
          <w:u w:val="single"/>
        </w:rPr>
        <w:t>文件和</w:t>
      </w:r>
      <w:r w:rsidRPr="00123312">
        <w:rPr>
          <w:rFonts w:hint="eastAsia"/>
          <w:sz w:val="24"/>
          <w:u w:val="single"/>
        </w:rPr>
        <w:t>DB</w:t>
      </w:r>
      <w:r>
        <w:rPr>
          <w:rFonts w:hint="eastAsia"/>
          <w:sz w:val="24"/>
          <w:u w:val="single"/>
        </w:rPr>
        <w:t>连接，非文档型的图像和声音文件</w:t>
      </w:r>
      <w:r w:rsidRPr="00123312">
        <w:rPr>
          <w:rFonts w:hint="eastAsia"/>
          <w:sz w:val="24"/>
          <w:u w:val="single"/>
        </w:rPr>
        <w:t>）</w:t>
      </w:r>
      <w:r>
        <w:rPr>
          <w:rFonts w:hint="eastAsia"/>
          <w:sz w:val="24"/>
        </w:rPr>
        <w:t>作为</w:t>
      </w:r>
      <w:r w:rsidRPr="00B70BA9">
        <w:rPr>
          <w:rFonts w:hint="eastAsia"/>
          <w:sz w:val="24"/>
          <w:highlight w:val="darkBlue"/>
        </w:rPr>
        <w:t>(</w:t>
      </w:r>
      <w:r w:rsidRPr="00B70BA9">
        <w:rPr>
          <w:rFonts w:hint="eastAsia"/>
          <w:sz w:val="24"/>
          <w:highlight w:val="darkBlue"/>
        </w:rPr>
        <w:t>数据</w:t>
      </w:r>
      <w:r w:rsidRPr="00B70BA9">
        <w:rPr>
          <w:rFonts w:hint="eastAsia"/>
          <w:sz w:val="24"/>
          <w:highlight w:val="darkBlue"/>
        </w:rPr>
        <w:t>)</w:t>
      </w:r>
      <w:r>
        <w:rPr>
          <w:rFonts w:hint="eastAsia"/>
          <w:sz w:val="24"/>
        </w:rPr>
        <w:t>输入，</w:t>
      </w:r>
      <w:r w:rsidR="00B70BA9" w:rsidRPr="00B70BA9">
        <w:rPr>
          <w:rFonts w:hint="eastAsia"/>
          <w:sz w:val="24"/>
          <w:highlight w:val="yellow"/>
        </w:rPr>
        <w:t>以</w:t>
      </w:r>
      <w:r>
        <w:rPr>
          <w:rFonts w:hint="eastAsia"/>
          <w:sz w:val="24"/>
        </w:rPr>
        <w:t>处理后的</w:t>
      </w:r>
      <w:r w:rsidRPr="00123312">
        <w:rPr>
          <w:rFonts w:hint="eastAsia"/>
          <w:sz w:val="24"/>
          <w:u w:val="single"/>
        </w:rPr>
        <w:t>规范化的结构化数据</w:t>
      </w:r>
      <w:r>
        <w:rPr>
          <w:rFonts w:hint="eastAsia"/>
          <w:sz w:val="24"/>
          <w:u w:val="single"/>
        </w:rPr>
        <w:t>集（文档型数据）或特征值，非文档型数据集（非文档型数据）</w:t>
      </w:r>
      <w:r>
        <w:rPr>
          <w:rFonts w:hint="eastAsia"/>
          <w:sz w:val="24"/>
        </w:rPr>
        <w:t>作为输出。</w:t>
      </w:r>
      <w:r>
        <w:rPr>
          <w:rStyle w:val="af"/>
        </w:rPr>
        <w:annotationRef/>
      </w:r>
    </w:p>
    <w:p w14:paraId="05FDD8BE" w14:textId="77B5BB41" w:rsidR="00B70BA9" w:rsidRPr="00746C64" w:rsidRDefault="00B70BA9">
      <w:pPr>
        <w:pStyle w:val="af0"/>
      </w:pPr>
      <w:r w:rsidRPr="00B70BA9">
        <w:rPr>
          <w:rFonts w:hint="eastAsia"/>
          <w:color w:val="FFFF00"/>
          <w:sz w:val="24"/>
          <w:highlight w:val="yellow"/>
        </w:rPr>
        <w:t>黄色</w:t>
      </w:r>
      <w:r>
        <w:rPr>
          <w:rFonts w:hint="eastAsia"/>
          <w:sz w:val="24"/>
        </w:rPr>
        <w:t>：</w:t>
      </w:r>
      <w:r>
        <w:rPr>
          <w:sz w:val="24"/>
        </w:rPr>
        <w:t>新增</w:t>
      </w:r>
      <w:r>
        <w:rPr>
          <w:rFonts w:hint="eastAsia"/>
          <w:sz w:val="24"/>
        </w:rPr>
        <w:t>；</w:t>
      </w:r>
      <w:r w:rsidRPr="00B70BA9">
        <w:rPr>
          <w:rFonts w:hint="eastAsia"/>
          <w:color w:val="001236"/>
          <w:sz w:val="24"/>
          <w:highlight w:val="darkBlue"/>
        </w:rPr>
        <w:t>蓝色</w:t>
      </w:r>
      <w:r>
        <w:rPr>
          <w:rFonts w:hint="eastAsia"/>
          <w:sz w:val="24"/>
        </w:rPr>
        <w:t>：</w:t>
      </w:r>
      <w:r>
        <w:rPr>
          <w:sz w:val="24"/>
        </w:rPr>
        <w:t>删除</w:t>
      </w:r>
    </w:p>
  </w:comment>
  <w:comment w:id="19" w:author="Arvin Si.Chuan" w:date="2017-09-08T07:56:00Z" w:initials="AS">
    <w:p w14:paraId="7B11CB22" w14:textId="20F820A2" w:rsidR="00FE6FF8" w:rsidRDefault="00FE6FF8">
      <w:pPr>
        <w:pStyle w:val="af0"/>
        <w:rPr>
          <w:rFonts w:hint="eastAsia"/>
        </w:rPr>
      </w:pPr>
      <w:r>
        <w:rPr>
          <w:rStyle w:val="af"/>
        </w:rPr>
        <w:annotationRef/>
      </w:r>
      <w:r>
        <w:rPr>
          <w:rFonts w:hint="eastAsia"/>
        </w:rPr>
        <w:t>已经更新</w:t>
      </w:r>
    </w:p>
  </w:comment>
  <w:comment w:id="20" w:author="Ash Morgan" w:date="2017-09-07T22:05:00Z" w:initials="AM">
    <w:p w14:paraId="39FC3E80" w14:textId="35F3A3D5" w:rsidR="00094EF4" w:rsidRDefault="00094EF4">
      <w:pPr>
        <w:pStyle w:val="af0"/>
      </w:pPr>
      <w:r>
        <w:rPr>
          <w:rStyle w:val="af"/>
        </w:rPr>
        <w:annotationRef/>
      </w:r>
      <w:r>
        <w:rPr>
          <w:rFonts w:hint="eastAsia"/>
        </w:rPr>
        <w:t>有争议</w:t>
      </w:r>
      <w:r>
        <w:t>。</w:t>
      </w:r>
    </w:p>
  </w:comment>
  <w:comment w:id="21" w:author="Arvin Si.Chuan" w:date="2017-09-08T08:02:00Z" w:initials="AS">
    <w:p w14:paraId="7DEC0220" w14:textId="1B8BE5B8" w:rsidR="00FE6FF8" w:rsidRDefault="00FE6FF8">
      <w:pPr>
        <w:pStyle w:val="af0"/>
      </w:pPr>
      <w:r>
        <w:rPr>
          <w:rStyle w:val="af"/>
        </w:rPr>
        <w:annotationRef/>
      </w:r>
      <w:r>
        <w:rPr>
          <w:rFonts w:hint="eastAsia"/>
        </w:rPr>
        <w:t>图已更新</w:t>
      </w:r>
      <w:r w:rsidR="00767F03">
        <w:rPr>
          <w:rFonts w:hint="eastAsia"/>
        </w:rPr>
        <w:t>，文字说明已经修订</w:t>
      </w:r>
    </w:p>
  </w:comment>
  <w:comment w:id="22" w:author="Ash Morgan" w:date="2017-09-07T22:11:00Z" w:initials="AM">
    <w:p w14:paraId="5EE0F326" w14:textId="184ED411" w:rsidR="00094EF4" w:rsidRDefault="00094EF4">
      <w:pPr>
        <w:pStyle w:val="af0"/>
      </w:pPr>
      <w:r>
        <w:rPr>
          <w:rStyle w:val="af"/>
        </w:rPr>
        <w:annotationRef/>
      </w:r>
      <w:r>
        <w:rPr>
          <w:rFonts w:hint="eastAsia"/>
        </w:rPr>
        <w:t>在</w:t>
      </w:r>
      <w:r>
        <w:t>图中没有得到</w:t>
      </w:r>
      <w:r>
        <w:rPr>
          <w:rFonts w:hint="eastAsia"/>
        </w:rPr>
        <w:t>清晰</w:t>
      </w:r>
      <w:r>
        <w:t>体现。</w:t>
      </w:r>
    </w:p>
  </w:comment>
  <w:comment w:id="23" w:author="Arvin Si.Chuan" w:date="2017-09-08T08:11:00Z" w:initials="AS">
    <w:p w14:paraId="49A777F2" w14:textId="350FBE92" w:rsidR="00767F03" w:rsidRDefault="00767F03">
      <w:pPr>
        <w:pStyle w:val="af0"/>
        <w:rPr>
          <w:rFonts w:hint="eastAsia"/>
        </w:rPr>
      </w:pPr>
      <w:r>
        <w:rPr>
          <w:rStyle w:val="af"/>
        </w:rPr>
        <w:annotationRef/>
      </w:r>
      <w:r>
        <w:rPr>
          <w:rFonts w:hint="eastAsia"/>
        </w:rPr>
        <w:t>图中红色箭头更新对其进行了补充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758D1D" w15:done="0"/>
  <w15:commentEx w15:paraId="5461D78C" w15:paraIdParent="70758D1D" w15:done="0"/>
  <w15:commentEx w15:paraId="43B84A2C" w15:done="1"/>
  <w15:commentEx w15:paraId="5562768A" w15:done="1"/>
  <w15:commentEx w15:paraId="203B8EB2" w15:done="1"/>
  <w15:commentEx w15:paraId="2F3A8BB7" w15:done="0"/>
  <w15:commentEx w15:paraId="0F822FD1" w15:paraIdParent="2F3A8BB7" w15:done="0"/>
  <w15:commentEx w15:paraId="05FDD8BE" w15:done="0"/>
  <w15:commentEx w15:paraId="7B11CB22" w15:paraIdParent="05FDD8BE" w15:done="0"/>
  <w15:commentEx w15:paraId="39FC3E80" w15:done="0"/>
  <w15:commentEx w15:paraId="7DEC0220" w15:paraIdParent="39FC3E80" w15:done="0"/>
  <w15:commentEx w15:paraId="5EE0F326" w15:done="0"/>
  <w15:commentEx w15:paraId="49A777F2" w15:paraIdParent="5EE0F3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758D1D" w16cid:durableId="1D5CC93B"/>
  <w16cid:commentId w16cid:paraId="5461D78C" w16cid:durableId="1D5CC98D"/>
  <w16cid:commentId w16cid:paraId="43B84A2C" w16cid:durableId="1D5CC93C"/>
  <w16cid:commentId w16cid:paraId="203B8EB2" w16cid:durableId="1D5CC93E"/>
  <w16cid:commentId w16cid:paraId="2F3A8BB7" w16cid:durableId="1D5CC93F"/>
  <w16cid:commentId w16cid:paraId="0F822FD1" w16cid:durableId="1D5CCAD6"/>
  <w16cid:commentId w16cid:paraId="05FDD8BE" w16cid:durableId="1D5CC940"/>
  <w16cid:commentId w16cid:paraId="7B11CB22" w16cid:durableId="1D5CCBBB"/>
  <w16cid:commentId w16cid:paraId="5EE0F326" w16cid:durableId="1D5CC942"/>
  <w16cid:commentId w16cid:paraId="49A777F2" w16cid:durableId="1D5CCF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A27CD1" w14:textId="77777777" w:rsidR="00B06F44" w:rsidRDefault="00B06F44">
      <w:r>
        <w:separator/>
      </w:r>
    </w:p>
  </w:endnote>
  <w:endnote w:type="continuationSeparator" w:id="0">
    <w:p w14:paraId="42800BCD" w14:textId="77777777" w:rsidR="00B06F44" w:rsidRDefault="00B06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A3A5B" w14:textId="6CFA0B6F"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767F03">
      <w:rPr>
        <w:noProof/>
      </w:rPr>
      <w:t>1</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767F03">
      <w:rPr>
        <w:noProof/>
      </w:rPr>
      <w:t>1</w:t>
    </w:r>
    <w:r w:rsidRPr="006763E8">
      <w:rPr>
        <w:noProof/>
      </w:rPr>
      <w:fldChar w:fldCharType="end"/>
    </w:r>
    <w:r w:rsidRPr="00B57B03">
      <w:rPr>
        <w:sz w:val="24"/>
        <w:szCs w:val="24"/>
      </w:rPr>
      <w:t xml:space="preserve"> </w:t>
    </w:r>
    <w:r w:rsidRPr="00B57B03">
      <w:rPr>
        <w:rFonts w:hint="eastAsia"/>
      </w:rPr>
      <w:t>页</w:t>
    </w:r>
  </w:p>
  <w:p w14:paraId="3B5D6E87" w14:textId="77777777" w:rsidR="00853936" w:rsidRDefault="00853936">
    <w:pPr>
      <w:pStyle w:val="a5"/>
    </w:pPr>
  </w:p>
  <w:p w14:paraId="0A661719" w14:textId="77777777" w:rsidR="00853936" w:rsidRDefault="0085393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73E02" w14:textId="339F3D44" w:rsidR="00853936" w:rsidRDefault="00853936" w:rsidP="00D80966">
    <w:pPr>
      <w:pStyle w:val="a5"/>
      <w:jc w:val="center"/>
    </w:pPr>
    <w:r w:rsidRPr="00B57B03">
      <w:rPr>
        <w:rFonts w:hint="eastAsia"/>
      </w:rPr>
      <w:t>第</w:t>
    </w:r>
    <w:r w:rsidRPr="00B57B03">
      <w:rPr>
        <w:lang w:val="zh-CN"/>
      </w:rPr>
      <w:t xml:space="preserve"> </w:t>
    </w:r>
    <w:r w:rsidRPr="00B57B03">
      <w:rPr>
        <w:bCs/>
        <w:sz w:val="24"/>
        <w:szCs w:val="24"/>
      </w:rPr>
      <w:fldChar w:fldCharType="begin"/>
    </w:r>
    <w:r w:rsidRPr="00B57B03">
      <w:instrText>PAGE</w:instrText>
    </w:r>
    <w:r w:rsidRPr="00B57B03">
      <w:rPr>
        <w:bCs/>
        <w:sz w:val="24"/>
        <w:szCs w:val="24"/>
      </w:rPr>
      <w:fldChar w:fldCharType="separate"/>
    </w:r>
    <w:r w:rsidR="00767F03">
      <w:rPr>
        <w:noProof/>
      </w:rPr>
      <w:t>6</w:t>
    </w:r>
    <w:r w:rsidRPr="00B57B03">
      <w:rPr>
        <w:bCs/>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767F03">
      <w:rPr>
        <w:noProof/>
      </w:rPr>
      <w:t>9</w:t>
    </w:r>
    <w:r w:rsidRPr="006763E8">
      <w:rPr>
        <w:noProof/>
      </w:rPr>
      <w:fldChar w:fldCharType="end"/>
    </w:r>
    <w:r w:rsidRPr="00B57B03">
      <w:rPr>
        <w:sz w:val="24"/>
        <w:szCs w:val="24"/>
      </w:rPr>
      <w:t xml:space="preserve"> </w:t>
    </w:r>
    <w:r w:rsidRPr="00B57B03">
      <w:rPr>
        <w:rFonts w:hint="eastAsia"/>
      </w:rPr>
      <w:t>页</w:t>
    </w:r>
  </w:p>
  <w:p w14:paraId="2DD2B542" w14:textId="77777777" w:rsidR="00853936" w:rsidRDefault="00853936">
    <w:pPr>
      <w:pStyle w:val="a5"/>
    </w:pPr>
  </w:p>
  <w:p w14:paraId="07807959" w14:textId="77777777" w:rsidR="00853936" w:rsidRDefault="008539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39FE8" w14:textId="77777777" w:rsidR="00B06F44" w:rsidRDefault="00B06F44">
      <w:r>
        <w:separator/>
      </w:r>
    </w:p>
  </w:footnote>
  <w:footnote w:type="continuationSeparator" w:id="0">
    <w:p w14:paraId="0CBA460B" w14:textId="77777777" w:rsidR="00B06F44" w:rsidRDefault="00B06F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D297E" w14:textId="77777777" w:rsidR="0073095F" w:rsidRDefault="00B06F44">
    <w:pPr>
      <w:pStyle w:val="a4"/>
    </w:pPr>
    <w:r>
      <w:rPr>
        <w:noProof/>
      </w:rPr>
      <w:pict w14:anchorId="4A57C45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7" o:spid="_x0000_s2050" type="#_x0000_t136" style="position:absolute;left:0;text-align:left;margin-left:0;margin-top:0;width:503.45pt;height:82pt;rotation:315;z-index:-251655168;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25234" w14:textId="77777777" w:rsidR="00853936" w:rsidRDefault="00B06F44">
    <w:pPr>
      <w:pStyle w:val="a4"/>
      <w:jc w:val="both"/>
    </w:pPr>
    <w:r>
      <w:rPr>
        <w:noProof/>
      </w:rPr>
      <w:pict w14:anchorId="24136F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8" o:spid="_x0000_s2051" type="#_x0000_t136" style="position:absolute;left:0;text-align:left;margin-left:0;margin-top:0;width:503.45pt;height:106.75pt;rotation:315;z-index:-251653120;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r w:rsidR="00853936">
      <w:rPr>
        <w:rFonts w:hint="eastAsia"/>
      </w:rPr>
      <w:t>Project</w:t>
    </w:r>
    <w:r w:rsidR="00853936">
      <w:t xml:space="preserve"> </w:t>
    </w:r>
    <w:r w:rsidR="00853936">
      <w:rPr>
        <w:rFonts w:hint="eastAsia"/>
      </w:rPr>
      <w:t>Dawn</w:t>
    </w:r>
    <w:r w:rsidR="00853936">
      <w:t xml:space="preserve"> </w:t>
    </w:r>
    <w:r w:rsidR="00853936">
      <w:rPr>
        <w:rFonts w:hint="eastAsia"/>
      </w:rPr>
      <w:t>-</w:t>
    </w:r>
    <w:r w:rsidR="00853936">
      <w:t xml:space="preserve"> </w:t>
    </w:r>
    <w:r w:rsidR="00853936">
      <w:rPr>
        <w:rFonts w:hint="eastAsia"/>
      </w:rPr>
      <w:t>可行性研究报告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F5E80" w14:textId="77777777" w:rsidR="0073095F" w:rsidRDefault="00B06F44">
    <w:pPr>
      <w:pStyle w:val="a4"/>
    </w:pPr>
    <w:r>
      <w:rPr>
        <w:noProof/>
      </w:rPr>
      <w:pict w14:anchorId="18A4C42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6" o:spid="_x0000_s2049" type="#_x0000_t136" style="position:absolute;left:0;text-align:left;margin-left:0;margin-top:0;width:503.45pt;height:82pt;rotation:315;z-index:-25165721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D405A" w14:textId="77777777" w:rsidR="0073095F" w:rsidRDefault="00B06F44">
    <w:pPr>
      <w:pStyle w:val="a4"/>
    </w:pPr>
    <w:r>
      <w:rPr>
        <w:noProof/>
      </w:rPr>
      <w:pict w14:anchorId="040656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0" o:spid="_x0000_s2053" type="#_x0000_t136" style="position:absolute;left:0;text-align:left;margin-left:0;margin-top:0;width:503.45pt;height:82pt;rotation:315;z-index:-251649024;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7D13C" w14:textId="77777777" w:rsidR="0073095F" w:rsidRDefault="00B06F44">
    <w:pPr>
      <w:pStyle w:val="a4"/>
    </w:pPr>
    <w:r>
      <w:rPr>
        <w:noProof/>
      </w:rPr>
      <w:pict w14:anchorId="02360A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51" o:spid="_x0000_s2054" type="#_x0000_t136" style="position:absolute;left:0;text-align:left;margin-left:0;margin-top:0;width:503.45pt;height:106.75pt;rotation:315;z-index:-251646976;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339F4" w14:textId="77777777" w:rsidR="0073095F" w:rsidRDefault="00B06F44">
    <w:pPr>
      <w:pStyle w:val="a4"/>
    </w:pPr>
    <w:r>
      <w:rPr>
        <w:noProof/>
      </w:rPr>
      <w:pict w14:anchorId="6E2B501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002549" o:spid="_x0000_s2052" type="#_x0000_t136" style="position:absolute;left:0;text-align:left;margin-left:0;margin-top:0;width:503.45pt;height:82pt;rotation:315;z-index:-251651072;mso-position-horizontal:center;mso-position-horizontal-relative:margin;mso-position-vertical:center;mso-position-vertical-relative:margin" o:allowincell="f" fillcolor="silver" stroked="f">
          <v:fill opacity=".5"/>
          <v:textpath style="font-family:&quot;宋体&quot;;font-size:1pt" string="Dawn-Tea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2F93CF0"/>
    <w:multiLevelType w:val="hybridMultilevel"/>
    <w:tmpl w:val="6AACBE86"/>
    <w:lvl w:ilvl="0" w:tplc="1B48D8D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34106DD"/>
    <w:multiLevelType w:val="hybridMultilevel"/>
    <w:tmpl w:val="0C18417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34275"/>
    <w:multiLevelType w:val="hybridMultilevel"/>
    <w:tmpl w:val="7FD800D2"/>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7"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9"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0"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DEC3A22"/>
    <w:multiLevelType w:val="hybridMultilevel"/>
    <w:tmpl w:val="C94E6E1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587839BC"/>
    <w:multiLevelType w:val="hybridMultilevel"/>
    <w:tmpl w:val="4EFA2B1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21" w15:restartNumberingAfterBreak="0">
    <w:nsid w:val="670E5B8A"/>
    <w:multiLevelType w:val="multilevel"/>
    <w:tmpl w:val="CA8E52D4"/>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2"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72DD5C77"/>
    <w:multiLevelType w:val="hybridMultilevel"/>
    <w:tmpl w:val="02FE3A78"/>
    <w:lvl w:ilvl="0" w:tplc="5CD84E0E">
      <w:start w:val="1"/>
      <w:numFmt w:val="decimal"/>
      <w:lvlText w:val="图 %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77CD4CDE"/>
    <w:multiLevelType w:val="hybridMultilevel"/>
    <w:tmpl w:val="535C45E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5"/>
  </w:num>
  <w:num w:numId="2">
    <w:abstractNumId w:val="12"/>
  </w:num>
  <w:num w:numId="3">
    <w:abstractNumId w:val="16"/>
  </w:num>
  <w:num w:numId="4">
    <w:abstractNumId w:val="25"/>
  </w:num>
  <w:num w:numId="5">
    <w:abstractNumId w:val="6"/>
  </w:num>
  <w:num w:numId="6">
    <w:abstractNumId w:val="8"/>
  </w:num>
  <w:num w:numId="7">
    <w:abstractNumId w:val="18"/>
  </w:num>
  <w:num w:numId="8">
    <w:abstractNumId w:val="10"/>
  </w:num>
  <w:num w:numId="9">
    <w:abstractNumId w:val="7"/>
  </w:num>
  <w:num w:numId="10">
    <w:abstractNumId w:val="29"/>
  </w:num>
  <w:num w:numId="11">
    <w:abstractNumId w:val="23"/>
  </w:num>
  <w:num w:numId="12">
    <w:abstractNumId w:val="0"/>
  </w:num>
  <w:num w:numId="13">
    <w:abstractNumId w:val="27"/>
  </w:num>
  <w:num w:numId="14">
    <w:abstractNumId w:val="20"/>
  </w:num>
  <w:num w:numId="15">
    <w:abstractNumId w:val="9"/>
  </w:num>
  <w:num w:numId="16">
    <w:abstractNumId w:val="26"/>
  </w:num>
  <w:num w:numId="17">
    <w:abstractNumId w:val="5"/>
  </w:num>
  <w:num w:numId="18">
    <w:abstractNumId w:val="3"/>
  </w:num>
  <w:num w:numId="19">
    <w:abstractNumId w:val="11"/>
  </w:num>
  <w:num w:numId="20">
    <w:abstractNumId w:val="22"/>
  </w:num>
  <w:num w:numId="21">
    <w:abstractNumId w:val="14"/>
  </w:num>
  <w:num w:numId="22">
    <w:abstractNumId w:val="17"/>
  </w:num>
  <w:num w:numId="23">
    <w:abstractNumId w:val="1"/>
  </w:num>
  <w:num w:numId="24">
    <w:abstractNumId w:val="2"/>
  </w:num>
  <w:num w:numId="25">
    <w:abstractNumId w:val="4"/>
  </w:num>
  <w:num w:numId="26">
    <w:abstractNumId w:val="19"/>
  </w:num>
  <w:num w:numId="27">
    <w:abstractNumId w:val="28"/>
  </w:num>
  <w:num w:numId="28">
    <w:abstractNumId w:val="13"/>
  </w:num>
  <w:num w:numId="29">
    <w:abstractNumId w:val="21"/>
  </w:num>
  <w:num w:numId="30">
    <w:abstractNumId w:val="24"/>
  </w:num>
  <w:num w:numId="31">
    <w:abstractNumId w:val="21"/>
  </w:num>
  <w:num w:numId="32">
    <w:abstractNumId w:val="21"/>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h Morgan">
    <w15:presenceInfo w15:providerId="Windows Live" w15:userId="18b47abe67df13fa"/>
  </w15:person>
  <w15:person w15:author="Arvin Si.Chuan">
    <w15:presenceInfo w15:providerId="Windows Live" w15:userId="05332fce48eac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1B"/>
    <w:rsid w:val="00094EF4"/>
    <w:rsid w:val="00096D84"/>
    <w:rsid w:val="000A0196"/>
    <w:rsid w:val="000B2A3A"/>
    <w:rsid w:val="000D2B8A"/>
    <w:rsid w:val="000E03CE"/>
    <w:rsid w:val="00123312"/>
    <w:rsid w:val="00142B6E"/>
    <w:rsid w:val="00172EF4"/>
    <w:rsid w:val="001C74CD"/>
    <w:rsid w:val="001D27A0"/>
    <w:rsid w:val="001F2C16"/>
    <w:rsid w:val="00204486"/>
    <w:rsid w:val="00205C0B"/>
    <w:rsid w:val="00221541"/>
    <w:rsid w:val="0022282B"/>
    <w:rsid w:val="00223DDF"/>
    <w:rsid w:val="002C2DD3"/>
    <w:rsid w:val="002F4030"/>
    <w:rsid w:val="003055E8"/>
    <w:rsid w:val="0036332B"/>
    <w:rsid w:val="003D3204"/>
    <w:rsid w:val="0041085E"/>
    <w:rsid w:val="00441CA8"/>
    <w:rsid w:val="00487BFC"/>
    <w:rsid w:val="004911CF"/>
    <w:rsid w:val="004A337C"/>
    <w:rsid w:val="004A55ED"/>
    <w:rsid w:val="004D1357"/>
    <w:rsid w:val="004E17CE"/>
    <w:rsid w:val="0050591E"/>
    <w:rsid w:val="00513C3E"/>
    <w:rsid w:val="00571B8C"/>
    <w:rsid w:val="005722A4"/>
    <w:rsid w:val="00592E93"/>
    <w:rsid w:val="005A2DF4"/>
    <w:rsid w:val="005A3CB8"/>
    <w:rsid w:val="005C38C9"/>
    <w:rsid w:val="005D4E97"/>
    <w:rsid w:val="005D7BC9"/>
    <w:rsid w:val="006122A3"/>
    <w:rsid w:val="006517AA"/>
    <w:rsid w:val="006618BB"/>
    <w:rsid w:val="0069230C"/>
    <w:rsid w:val="00696AE1"/>
    <w:rsid w:val="006B5D5A"/>
    <w:rsid w:val="006B7B7F"/>
    <w:rsid w:val="006D79C8"/>
    <w:rsid w:val="006F6DCF"/>
    <w:rsid w:val="0073095F"/>
    <w:rsid w:val="00746C64"/>
    <w:rsid w:val="0075001E"/>
    <w:rsid w:val="00766521"/>
    <w:rsid w:val="00767F03"/>
    <w:rsid w:val="00770A96"/>
    <w:rsid w:val="00781753"/>
    <w:rsid w:val="007F074B"/>
    <w:rsid w:val="008053AD"/>
    <w:rsid w:val="00853936"/>
    <w:rsid w:val="008546A3"/>
    <w:rsid w:val="00857E75"/>
    <w:rsid w:val="00860A26"/>
    <w:rsid w:val="008B4719"/>
    <w:rsid w:val="008F1CD2"/>
    <w:rsid w:val="00913255"/>
    <w:rsid w:val="00914622"/>
    <w:rsid w:val="009206DB"/>
    <w:rsid w:val="00993DEC"/>
    <w:rsid w:val="009B45CF"/>
    <w:rsid w:val="009C0438"/>
    <w:rsid w:val="009F0882"/>
    <w:rsid w:val="009F3160"/>
    <w:rsid w:val="00A007A8"/>
    <w:rsid w:val="00A009CF"/>
    <w:rsid w:val="00A13446"/>
    <w:rsid w:val="00A20329"/>
    <w:rsid w:val="00A20994"/>
    <w:rsid w:val="00A37029"/>
    <w:rsid w:val="00A83BAF"/>
    <w:rsid w:val="00B06F44"/>
    <w:rsid w:val="00B16D54"/>
    <w:rsid w:val="00B368B7"/>
    <w:rsid w:val="00B61E04"/>
    <w:rsid w:val="00B70BA9"/>
    <w:rsid w:val="00B72552"/>
    <w:rsid w:val="00B95B47"/>
    <w:rsid w:val="00BA75B6"/>
    <w:rsid w:val="00BC3363"/>
    <w:rsid w:val="00BD167F"/>
    <w:rsid w:val="00C20D2D"/>
    <w:rsid w:val="00C571AE"/>
    <w:rsid w:val="00C809AD"/>
    <w:rsid w:val="00CA537B"/>
    <w:rsid w:val="00CD0B08"/>
    <w:rsid w:val="00CE68D7"/>
    <w:rsid w:val="00D1414D"/>
    <w:rsid w:val="00D46883"/>
    <w:rsid w:val="00D80966"/>
    <w:rsid w:val="00D84AD8"/>
    <w:rsid w:val="00DB52F2"/>
    <w:rsid w:val="00DC4C23"/>
    <w:rsid w:val="00DC545D"/>
    <w:rsid w:val="00DD3146"/>
    <w:rsid w:val="00DE1490"/>
    <w:rsid w:val="00E2531B"/>
    <w:rsid w:val="00E427E0"/>
    <w:rsid w:val="00E6013C"/>
    <w:rsid w:val="00E771E0"/>
    <w:rsid w:val="00EB71B4"/>
    <w:rsid w:val="00EC6EC8"/>
    <w:rsid w:val="00ED76D3"/>
    <w:rsid w:val="00EE6CB6"/>
    <w:rsid w:val="00EF6B3B"/>
    <w:rsid w:val="00F04A0D"/>
    <w:rsid w:val="00F14FE9"/>
    <w:rsid w:val="00F248E0"/>
    <w:rsid w:val="00F558AB"/>
    <w:rsid w:val="00F76D87"/>
    <w:rsid w:val="00FC017A"/>
    <w:rsid w:val="00FD5CD0"/>
    <w:rsid w:val="00FE6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67BC6F90"/>
  <w15:chartTrackingRefBased/>
  <w15:docId w15:val="{2884F29B-2AA2-48FE-B70B-DA2AD192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numPr>
        <w:numId w:val="29"/>
      </w:numPr>
      <w:spacing w:before="340" w:after="330" w:line="578" w:lineRule="auto"/>
      <w:outlineLvl w:val="0"/>
    </w:pPr>
    <w:rPr>
      <w:b/>
      <w:bCs/>
      <w:kern w:val="44"/>
      <w:sz w:val="44"/>
      <w:szCs w:val="44"/>
    </w:rPr>
  </w:style>
  <w:style w:type="paragraph" w:styleId="2">
    <w:name w:val="heading 2"/>
    <w:basedOn w:val="a"/>
    <w:next w:val="a"/>
    <w:qFormat/>
    <w:pPr>
      <w:keepNext/>
      <w:keepLines/>
      <w:numPr>
        <w:ilvl w:val="1"/>
        <w:numId w:val="29"/>
      </w:numPr>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numPr>
        <w:ilvl w:val="2"/>
        <w:numId w:val="29"/>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F1CD2"/>
    <w:pPr>
      <w:keepNext/>
      <w:keepLines/>
      <w:numPr>
        <w:ilvl w:val="3"/>
        <w:numId w:val="29"/>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8F1CD2"/>
    <w:pPr>
      <w:keepNext/>
      <w:keepLines/>
      <w:numPr>
        <w:ilvl w:val="4"/>
        <w:numId w:val="29"/>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8F1CD2"/>
    <w:pPr>
      <w:keepNext/>
      <w:keepLines/>
      <w:numPr>
        <w:ilvl w:val="5"/>
        <w:numId w:val="29"/>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0"/>
    <w:uiPriority w:val="9"/>
    <w:semiHidden/>
    <w:unhideWhenUsed/>
    <w:qFormat/>
    <w:rsid w:val="008F1CD2"/>
    <w:pPr>
      <w:keepNext/>
      <w:keepLines/>
      <w:numPr>
        <w:ilvl w:val="6"/>
        <w:numId w:val="29"/>
      </w:numPr>
      <w:spacing w:before="240" w:after="64" w:line="320" w:lineRule="auto"/>
      <w:outlineLvl w:val="6"/>
    </w:pPr>
    <w:rPr>
      <w:b/>
      <w:bCs/>
      <w:sz w:val="24"/>
    </w:rPr>
  </w:style>
  <w:style w:type="paragraph" w:styleId="8">
    <w:name w:val="heading 8"/>
    <w:basedOn w:val="a"/>
    <w:next w:val="a"/>
    <w:link w:val="80"/>
    <w:uiPriority w:val="9"/>
    <w:semiHidden/>
    <w:unhideWhenUsed/>
    <w:qFormat/>
    <w:rsid w:val="008F1CD2"/>
    <w:pPr>
      <w:keepNext/>
      <w:keepLines/>
      <w:numPr>
        <w:ilvl w:val="7"/>
        <w:numId w:val="29"/>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8F1CD2"/>
    <w:pPr>
      <w:keepNext/>
      <w:keepLines/>
      <w:numPr>
        <w:ilvl w:val="8"/>
        <w:numId w:val="29"/>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1">
    <w:name w:val="toc 4"/>
    <w:basedOn w:val="a"/>
    <w:next w:val="a"/>
    <w:autoRedefine/>
    <w:semiHidden/>
    <w:pPr>
      <w:ind w:leftChars="600" w:left="1260"/>
    </w:pPr>
  </w:style>
  <w:style w:type="paragraph" w:styleId="51">
    <w:name w:val="toc 5"/>
    <w:basedOn w:val="a"/>
    <w:next w:val="a"/>
    <w:autoRedefine/>
    <w:semiHidden/>
    <w:pPr>
      <w:ind w:leftChars="800" w:left="1680"/>
    </w:pPr>
  </w:style>
  <w:style w:type="paragraph" w:styleId="61">
    <w:name w:val="toc 6"/>
    <w:basedOn w:val="a"/>
    <w:next w:val="a"/>
    <w:autoRedefine/>
    <w:semiHidden/>
    <w:pPr>
      <w:ind w:leftChars="1000" w:left="2100"/>
    </w:pPr>
  </w:style>
  <w:style w:type="paragraph" w:styleId="71">
    <w:name w:val="toc 7"/>
    <w:basedOn w:val="a"/>
    <w:next w:val="a"/>
    <w:autoRedefine/>
    <w:semiHidden/>
    <w:pPr>
      <w:ind w:leftChars="1200" w:left="2520"/>
    </w:pPr>
  </w:style>
  <w:style w:type="paragraph" w:styleId="81">
    <w:name w:val="toc 8"/>
    <w:basedOn w:val="a"/>
    <w:next w:val="a"/>
    <w:autoRedefine/>
    <w:semiHidden/>
    <w:pPr>
      <w:ind w:leftChars="1400" w:left="2940"/>
    </w:pPr>
  </w:style>
  <w:style w:type="paragraph" w:styleId="91">
    <w:name w:val="toc 9"/>
    <w:basedOn w:val="a"/>
    <w:next w:val="a"/>
    <w:autoRedefine/>
    <w:semiHidden/>
    <w:pPr>
      <w:ind w:leftChars="1600" w:left="3360"/>
    </w:pPr>
  </w:style>
  <w:style w:type="character" w:styleId="a3">
    <w:name w:val="Hyperlink"/>
    <w:basedOn w:val="a0"/>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paragraph" w:styleId="a7">
    <w:name w:val="Body Text"/>
    <w:basedOn w:val="a"/>
    <w:semiHidden/>
    <w:rPr>
      <w:color w:val="FF0000"/>
    </w:rPr>
  </w:style>
  <w:style w:type="paragraph" w:styleId="a8">
    <w:name w:val="Body Text Indent"/>
    <w:basedOn w:val="a"/>
    <w:semiHidden/>
    <w:pPr>
      <w:ind w:leftChars="372" w:left="781" w:firstLineChars="200" w:firstLine="420"/>
    </w:pPr>
  </w:style>
  <w:style w:type="paragraph" w:styleId="a9">
    <w:name w:val="Title"/>
    <w:basedOn w:val="a"/>
    <w:qFormat/>
    <w:pPr>
      <w:spacing w:before="240" w:after="60"/>
      <w:jc w:val="center"/>
      <w:outlineLvl w:val="0"/>
    </w:pPr>
    <w:rPr>
      <w:rFonts w:ascii="Arial" w:hAnsi="Arial" w:cs="Arial"/>
      <w:b/>
      <w:bCs/>
      <w:sz w:val="32"/>
      <w:szCs w:val="32"/>
    </w:rPr>
  </w:style>
  <w:style w:type="character" w:styleId="aa">
    <w:name w:val="FollowedHyperlink"/>
    <w:basedOn w:val="a0"/>
    <w:semiHidden/>
    <w:rPr>
      <w:color w:val="800080"/>
      <w:u w:val="single"/>
    </w:rPr>
  </w:style>
  <w:style w:type="paragraph" w:styleId="ab">
    <w:name w:val="No Spacing"/>
    <w:link w:val="ac"/>
    <w:uiPriority w:val="1"/>
    <w:qFormat/>
    <w:rsid w:val="00E2531B"/>
    <w:rPr>
      <w:rFonts w:asciiTheme="minorHAnsi" w:eastAsiaTheme="minorEastAsia" w:hAnsiTheme="minorHAnsi" w:cstheme="minorBidi"/>
      <w:sz w:val="22"/>
      <w:szCs w:val="22"/>
    </w:rPr>
  </w:style>
  <w:style w:type="character" w:customStyle="1" w:styleId="ac">
    <w:name w:val="无间隔 字符"/>
    <w:basedOn w:val="a0"/>
    <w:link w:val="ab"/>
    <w:uiPriority w:val="1"/>
    <w:rsid w:val="00E2531B"/>
    <w:rPr>
      <w:rFonts w:asciiTheme="minorHAnsi" w:eastAsiaTheme="minorEastAsia" w:hAnsiTheme="minorHAnsi" w:cstheme="minorBidi"/>
      <w:sz w:val="22"/>
      <w:szCs w:val="22"/>
    </w:rPr>
  </w:style>
  <w:style w:type="paragraph" w:styleId="ad">
    <w:name w:val="List Paragraph"/>
    <w:basedOn w:val="a"/>
    <w:uiPriority w:val="34"/>
    <w:qFormat/>
    <w:rsid w:val="009C0438"/>
    <w:pPr>
      <w:ind w:firstLineChars="200" w:firstLine="420"/>
    </w:pPr>
  </w:style>
  <w:style w:type="character" w:customStyle="1" w:styleId="40">
    <w:name w:val="标题 4 字符"/>
    <w:basedOn w:val="a0"/>
    <w:link w:val="4"/>
    <w:uiPriority w:val="9"/>
    <w:semiHidden/>
    <w:rsid w:val="008F1CD2"/>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semiHidden/>
    <w:rsid w:val="008F1CD2"/>
    <w:rPr>
      <w:b/>
      <w:bCs/>
      <w:kern w:val="2"/>
      <w:sz w:val="28"/>
      <w:szCs w:val="28"/>
    </w:rPr>
  </w:style>
  <w:style w:type="character" w:customStyle="1" w:styleId="60">
    <w:name w:val="标题 6 字符"/>
    <w:basedOn w:val="a0"/>
    <w:link w:val="6"/>
    <w:uiPriority w:val="9"/>
    <w:semiHidden/>
    <w:rsid w:val="008F1CD2"/>
    <w:rPr>
      <w:rFonts w:asciiTheme="majorHAnsi" w:eastAsiaTheme="majorEastAsia" w:hAnsiTheme="majorHAnsi" w:cstheme="majorBidi"/>
      <w:b/>
      <w:bCs/>
      <w:kern w:val="2"/>
      <w:sz w:val="24"/>
      <w:szCs w:val="24"/>
    </w:rPr>
  </w:style>
  <w:style w:type="character" w:customStyle="1" w:styleId="70">
    <w:name w:val="标题 7 字符"/>
    <w:basedOn w:val="a0"/>
    <w:link w:val="7"/>
    <w:uiPriority w:val="9"/>
    <w:semiHidden/>
    <w:rsid w:val="008F1CD2"/>
    <w:rPr>
      <w:b/>
      <w:bCs/>
      <w:kern w:val="2"/>
      <w:sz w:val="24"/>
      <w:szCs w:val="24"/>
    </w:rPr>
  </w:style>
  <w:style w:type="character" w:customStyle="1" w:styleId="80">
    <w:name w:val="标题 8 字符"/>
    <w:basedOn w:val="a0"/>
    <w:link w:val="8"/>
    <w:uiPriority w:val="9"/>
    <w:semiHidden/>
    <w:rsid w:val="008F1CD2"/>
    <w:rPr>
      <w:rFonts w:asciiTheme="majorHAnsi" w:eastAsiaTheme="majorEastAsia" w:hAnsiTheme="majorHAnsi" w:cstheme="majorBidi"/>
      <w:kern w:val="2"/>
      <w:sz w:val="24"/>
      <w:szCs w:val="24"/>
    </w:rPr>
  </w:style>
  <w:style w:type="character" w:customStyle="1" w:styleId="90">
    <w:name w:val="标题 9 字符"/>
    <w:basedOn w:val="a0"/>
    <w:link w:val="9"/>
    <w:uiPriority w:val="9"/>
    <w:semiHidden/>
    <w:rsid w:val="008F1CD2"/>
    <w:rPr>
      <w:rFonts w:asciiTheme="majorHAnsi" w:eastAsiaTheme="majorEastAsia" w:hAnsiTheme="majorHAnsi" w:cstheme="majorBidi"/>
      <w:kern w:val="2"/>
      <w:sz w:val="21"/>
      <w:szCs w:val="21"/>
    </w:rPr>
  </w:style>
  <w:style w:type="table" w:styleId="ae">
    <w:name w:val="Table Grid"/>
    <w:basedOn w:val="a1"/>
    <w:uiPriority w:val="39"/>
    <w:rsid w:val="00F24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513C3E"/>
    <w:rPr>
      <w:color w:val="808080"/>
      <w:shd w:val="clear" w:color="auto" w:fill="E6E6E6"/>
    </w:rPr>
  </w:style>
  <w:style w:type="character" w:customStyle="1" w:styleId="a6">
    <w:name w:val="页脚 字符"/>
    <w:basedOn w:val="a0"/>
    <w:link w:val="a5"/>
    <w:uiPriority w:val="99"/>
    <w:rsid w:val="00A20329"/>
    <w:rPr>
      <w:kern w:val="2"/>
      <w:sz w:val="18"/>
      <w:szCs w:val="18"/>
    </w:rPr>
  </w:style>
  <w:style w:type="character" w:styleId="af">
    <w:name w:val="annotation reference"/>
    <w:basedOn w:val="a0"/>
    <w:uiPriority w:val="99"/>
    <w:semiHidden/>
    <w:unhideWhenUsed/>
    <w:rsid w:val="00B16D54"/>
    <w:rPr>
      <w:sz w:val="21"/>
      <w:szCs w:val="21"/>
    </w:rPr>
  </w:style>
  <w:style w:type="paragraph" w:styleId="af0">
    <w:name w:val="annotation text"/>
    <w:basedOn w:val="a"/>
    <w:link w:val="af1"/>
    <w:uiPriority w:val="99"/>
    <w:semiHidden/>
    <w:unhideWhenUsed/>
    <w:rsid w:val="00B16D54"/>
    <w:pPr>
      <w:jc w:val="left"/>
    </w:pPr>
  </w:style>
  <w:style w:type="character" w:customStyle="1" w:styleId="af1">
    <w:name w:val="批注文字 字符"/>
    <w:basedOn w:val="a0"/>
    <w:link w:val="af0"/>
    <w:uiPriority w:val="99"/>
    <w:semiHidden/>
    <w:rsid w:val="00B16D54"/>
    <w:rPr>
      <w:kern w:val="2"/>
      <w:sz w:val="21"/>
      <w:szCs w:val="24"/>
    </w:rPr>
  </w:style>
  <w:style w:type="paragraph" w:styleId="af2">
    <w:name w:val="annotation subject"/>
    <w:basedOn w:val="af0"/>
    <w:next w:val="af0"/>
    <w:link w:val="af3"/>
    <w:uiPriority w:val="99"/>
    <w:semiHidden/>
    <w:unhideWhenUsed/>
    <w:rsid w:val="00B16D54"/>
    <w:rPr>
      <w:b/>
      <w:bCs/>
    </w:rPr>
  </w:style>
  <w:style w:type="character" w:customStyle="1" w:styleId="af3">
    <w:name w:val="批注主题 字符"/>
    <w:basedOn w:val="af1"/>
    <w:link w:val="af2"/>
    <w:uiPriority w:val="99"/>
    <w:semiHidden/>
    <w:rsid w:val="00B16D54"/>
    <w:rPr>
      <w:b/>
      <w:bCs/>
      <w:kern w:val="2"/>
      <w:sz w:val="21"/>
      <w:szCs w:val="24"/>
    </w:rPr>
  </w:style>
  <w:style w:type="paragraph" w:styleId="af4">
    <w:name w:val="Balloon Text"/>
    <w:basedOn w:val="a"/>
    <w:link w:val="af5"/>
    <w:uiPriority w:val="99"/>
    <w:semiHidden/>
    <w:unhideWhenUsed/>
    <w:rsid w:val="00B16D54"/>
    <w:rPr>
      <w:sz w:val="18"/>
      <w:szCs w:val="18"/>
    </w:rPr>
  </w:style>
  <w:style w:type="character" w:customStyle="1" w:styleId="af5">
    <w:name w:val="批注框文本 字符"/>
    <w:basedOn w:val="a0"/>
    <w:link w:val="af4"/>
    <w:uiPriority w:val="99"/>
    <w:semiHidden/>
    <w:rsid w:val="00B16D5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microsoft.com/office/2016/09/relationships/commentsIds" Target="commentsIds.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75744\Documents\&#33258;&#23450;&#20041;%20Office%20&#27169;&#26495;\1.&#21487;&#34892;&#24615;&#20998;&#2651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A0350-4DA6-4C77-A490-5336F5FD8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1.可行性分析.dotx</Template>
  <TotalTime>299</TotalTime>
  <Pages>10</Pages>
  <Words>1042</Words>
  <Characters>5946</Characters>
  <Application>Microsoft Office Word</Application>
  <DocSecurity>0</DocSecurity>
  <Lines>49</Lines>
  <Paragraphs>13</Paragraphs>
  <ScaleCrop>false</ScaleCrop>
  <HeadingPairs>
    <vt:vector size="2" baseType="variant">
      <vt:variant>
        <vt:lpstr>题目</vt:lpstr>
      </vt:variant>
      <vt:variant>
        <vt:i4>1</vt:i4>
      </vt:variant>
    </vt:vector>
  </HeadingPairs>
  <TitlesOfParts>
    <vt:vector size="1" baseType="lpstr">
      <vt:lpstr>一、可行性研究报告</vt:lpstr>
    </vt:vector>
  </TitlesOfParts>
  <Manager/>
  <Company/>
  <LinksUpToDate>false</LinksUpToDate>
  <CharactersWithSpaces>6975</CharactersWithSpaces>
  <SharedDoc>false</SharedDoc>
  <HLinks>
    <vt:vector size="210" baseType="variant">
      <vt:variant>
        <vt:i4>1638454</vt:i4>
      </vt:variant>
      <vt:variant>
        <vt:i4>206</vt:i4>
      </vt:variant>
      <vt:variant>
        <vt:i4>0</vt:i4>
      </vt:variant>
      <vt:variant>
        <vt:i4>5</vt:i4>
      </vt:variant>
      <vt:variant>
        <vt:lpwstr/>
      </vt:variant>
      <vt:variant>
        <vt:lpwstr>_Toc533955510</vt:lpwstr>
      </vt:variant>
      <vt:variant>
        <vt:i4>1572918</vt:i4>
      </vt:variant>
      <vt:variant>
        <vt:i4>200</vt:i4>
      </vt:variant>
      <vt:variant>
        <vt:i4>0</vt:i4>
      </vt:variant>
      <vt:variant>
        <vt:i4>5</vt:i4>
      </vt:variant>
      <vt:variant>
        <vt:lpwstr/>
      </vt:variant>
      <vt:variant>
        <vt:lpwstr>_Toc533955509</vt:lpwstr>
      </vt:variant>
      <vt:variant>
        <vt:i4>1572918</vt:i4>
      </vt:variant>
      <vt:variant>
        <vt:i4>194</vt:i4>
      </vt:variant>
      <vt:variant>
        <vt:i4>0</vt:i4>
      </vt:variant>
      <vt:variant>
        <vt:i4>5</vt:i4>
      </vt:variant>
      <vt:variant>
        <vt:lpwstr/>
      </vt:variant>
      <vt:variant>
        <vt:lpwstr>_Toc533955508</vt:lpwstr>
      </vt:variant>
      <vt:variant>
        <vt:i4>1572918</vt:i4>
      </vt:variant>
      <vt:variant>
        <vt:i4>188</vt:i4>
      </vt:variant>
      <vt:variant>
        <vt:i4>0</vt:i4>
      </vt:variant>
      <vt:variant>
        <vt:i4>5</vt:i4>
      </vt:variant>
      <vt:variant>
        <vt:lpwstr/>
      </vt:variant>
      <vt:variant>
        <vt:lpwstr>_Toc533955507</vt:lpwstr>
      </vt:variant>
      <vt:variant>
        <vt:i4>1572918</vt:i4>
      </vt:variant>
      <vt:variant>
        <vt:i4>182</vt:i4>
      </vt:variant>
      <vt:variant>
        <vt:i4>0</vt:i4>
      </vt:variant>
      <vt:variant>
        <vt:i4>5</vt:i4>
      </vt:variant>
      <vt:variant>
        <vt:lpwstr/>
      </vt:variant>
      <vt:variant>
        <vt:lpwstr>_Toc533955506</vt:lpwstr>
      </vt:variant>
      <vt:variant>
        <vt:i4>1572918</vt:i4>
      </vt:variant>
      <vt:variant>
        <vt:i4>176</vt:i4>
      </vt:variant>
      <vt:variant>
        <vt:i4>0</vt:i4>
      </vt:variant>
      <vt:variant>
        <vt:i4>5</vt:i4>
      </vt:variant>
      <vt:variant>
        <vt:lpwstr/>
      </vt:variant>
      <vt:variant>
        <vt:lpwstr>_Toc533955505</vt:lpwstr>
      </vt:variant>
      <vt:variant>
        <vt:i4>1572918</vt:i4>
      </vt:variant>
      <vt:variant>
        <vt:i4>170</vt:i4>
      </vt:variant>
      <vt:variant>
        <vt:i4>0</vt:i4>
      </vt:variant>
      <vt:variant>
        <vt:i4>5</vt:i4>
      </vt:variant>
      <vt:variant>
        <vt:lpwstr/>
      </vt:variant>
      <vt:variant>
        <vt:lpwstr>_Toc533955504</vt:lpwstr>
      </vt:variant>
      <vt:variant>
        <vt:i4>1572918</vt:i4>
      </vt:variant>
      <vt:variant>
        <vt:i4>164</vt:i4>
      </vt:variant>
      <vt:variant>
        <vt:i4>0</vt:i4>
      </vt:variant>
      <vt:variant>
        <vt:i4>5</vt:i4>
      </vt:variant>
      <vt:variant>
        <vt:lpwstr/>
      </vt:variant>
      <vt:variant>
        <vt:lpwstr>_Toc533955503</vt:lpwstr>
      </vt:variant>
      <vt:variant>
        <vt:i4>1572918</vt:i4>
      </vt:variant>
      <vt:variant>
        <vt:i4>158</vt:i4>
      </vt:variant>
      <vt:variant>
        <vt:i4>0</vt:i4>
      </vt:variant>
      <vt:variant>
        <vt:i4>5</vt:i4>
      </vt:variant>
      <vt:variant>
        <vt:lpwstr/>
      </vt:variant>
      <vt:variant>
        <vt:lpwstr>_Toc533955502</vt:lpwstr>
      </vt:variant>
      <vt:variant>
        <vt:i4>1572918</vt:i4>
      </vt:variant>
      <vt:variant>
        <vt:i4>152</vt:i4>
      </vt:variant>
      <vt:variant>
        <vt:i4>0</vt:i4>
      </vt:variant>
      <vt:variant>
        <vt:i4>5</vt:i4>
      </vt:variant>
      <vt:variant>
        <vt:lpwstr/>
      </vt:variant>
      <vt:variant>
        <vt:lpwstr>_Toc533955501</vt:lpwstr>
      </vt:variant>
      <vt:variant>
        <vt:i4>1572918</vt:i4>
      </vt:variant>
      <vt:variant>
        <vt:i4>146</vt:i4>
      </vt:variant>
      <vt:variant>
        <vt:i4>0</vt:i4>
      </vt:variant>
      <vt:variant>
        <vt:i4>5</vt:i4>
      </vt:variant>
      <vt:variant>
        <vt:lpwstr/>
      </vt:variant>
      <vt:variant>
        <vt:lpwstr>_Toc533955500</vt:lpwstr>
      </vt:variant>
      <vt:variant>
        <vt:i4>1114167</vt:i4>
      </vt:variant>
      <vt:variant>
        <vt:i4>140</vt:i4>
      </vt:variant>
      <vt:variant>
        <vt:i4>0</vt:i4>
      </vt:variant>
      <vt:variant>
        <vt:i4>5</vt:i4>
      </vt:variant>
      <vt:variant>
        <vt:lpwstr/>
      </vt:variant>
      <vt:variant>
        <vt:lpwstr>_Toc533955499</vt:lpwstr>
      </vt:variant>
      <vt:variant>
        <vt:i4>1114167</vt:i4>
      </vt:variant>
      <vt:variant>
        <vt:i4>134</vt:i4>
      </vt:variant>
      <vt:variant>
        <vt:i4>0</vt:i4>
      </vt:variant>
      <vt:variant>
        <vt:i4>5</vt:i4>
      </vt:variant>
      <vt:variant>
        <vt:lpwstr/>
      </vt:variant>
      <vt:variant>
        <vt:lpwstr>_Toc533955498</vt:lpwstr>
      </vt:variant>
      <vt:variant>
        <vt:i4>1114167</vt:i4>
      </vt:variant>
      <vt:variant>
        <vt:i4>128</vt:i4>
      </vt:variant>
      <vt:variant>
        <vt:i4>0</vt:i4>
      </vt:variant>
      <vt:variant>
        <vt:i4>5</vt:i4>
      </vt:variant>
      <vt:variant>
        <vt:lpwstr/>
      </vt:variant>
      <vt:variant>
        <vt:lpwstr>_Toc533955497</vt:lpwstr>
      </vt:variant>
      <vt:variant>
        <vt:i4>1114167</vt:i4>
      </vt:variant>
      <vt:variant>
        <vt:i4>122</vt:i4>
      </vt:variant>
      <vt:variant>
        <vt:i4>0</vt:i4>
      </vt:variant>
      <vt:variant>
        <vt:i4>5</vt:i4>
      </vt:variant>
      <vt:variant>
        <vt:lpwstr/>
      </vt:variant>
      <vt:variant>
        <vt:lpwstr>_Toc533955496</vt:lpwstr>
      </vt:variant>
      <vt:variant>
        <vt:i4>1114167</vt:i4>
      </vt:variant>
      <vt:variant>
        <vt:i4>116</vt:i4>
      </vt:variant>
      <vt:variant>
        <vt:i4>0</vt:i4>
      </vt:variant>
      <vt:variant>
        <vt:i4>5</vt:i4>
      </vt:variant>
      <vt:variant>
        <vt:lpwstr/>
      </vt:variant>
      <vt:variant>
        <vt:lpwstr>_Toc533955495</vt:lpwstr>
      </vt:variant>
      <vt:variant>
        <vt:i4>1114167</vt:i4>
      </vt:variant>
      <vt:variant>
        <vt:i4>110</vt:i4>
      </vt:variant>
      <vt:variant>
        <vt:i4>0</vt:i4>
      </vt:variant>
      <vt:variant>
        <vt:i4>5</vt:i4>
      </vt:variant>
      <vt:variant>
        <vt:lpwstr/>
      </vt:variant>
      <vt:variant>
        <vt:lpwstr>_Toc533955494</vt:lpwstr>
      </vt:variant>
      <vt:variant>
        <vt:i4>1114167</vt:i4>
      </vt:variant>
      <vt:variant>
        <vt:i4>104</vt:i4>
      </vt:variant>
      <vt:variant>
        <vt:i4>0</vt:i4>
      </vt:variant>
      <vt:variant>
        <vt:i4>5</vt:i4>
      </vt:variant>
      <vt:variant>
        <vt:lpwstr/>
      </vt:variant>
      <vt:variant>
        <vt:lpwstr>_Toc533955493</vt:lpwstr>
      </vt:variant>
      <vt:variant>
        <vt:i4>1114167</vt:i4>
      </vt:variant>
      <vt:variant>
        <vt:i4>98</vt:i4>
      </vt:variant>
      <vt:variant>
        <vt:i4>0</vt:i4>
      </vt:variant>
      <vt:variant>
        <vt:i4>5</vt:i4>
      </vt:variant>
      <vt:variant>
        <vt:lpwstr/>
      </vt:variant>
      <vt:variant>
        <vt:lpwstr>_Toc533955492</vt:lpwstr>
      </vt:variant>
      <vt:variant>
        <vt:i4>1114167</vt:i4>
      </vt:variant>
      <vt:variant>
        <vt:i4>92</vt:i4>
      </vt:variant>
      <vt:variant>
        <vt:i4>0</vt:i4>
      </vt:variant>
      <vt:variant>
        <vt:i4>5</vt:i4>
      </vt:variant>
      <vt:variant>
        <vt:lpwstr/>
      </vt:variant>
      <vt:variant>
        <vt:lpwstr>_Toc533955491</vt:lpwstr>
      </vt:variant>
      <vt:variant>
        <vt:i4>1114167</vt:i4>
      </vt:variant>
      <vt:variant>
        <vt:i4>86</vt:i4>
      </vt:variant>
      <vt:variant>
        <vt:i4>0</vt:i4>
      </vt:variant>
      <vt:variant>
        <vt:i4>5</vt:i4>
      </vt:variant>
      <vt:variant>
        <vt:lpwstr/>
      </vt:variant>
      <vt:variant>
        <vt:lpwstr>_Toc533955490</vt:lpwstr>
      </vt:variant>
      <vt:variant>
        <vt:i4>1048631</vt:i4>
      </vt:variant>
      <vt:variant>
        <vt:i4>80</vt:i4>
      </vt:variant>
      <vt:variant>
        <vt:i4>0</vt:i4>
      </vt:variant>
      <vt:variant>
        <vt:i4>5</vt:i4>
      </vt:variant>
      <vt:variant>
        <vt:lpwstr/>
      </vt:variant>
      <vt:variant>
        <vt:lpwstr>_Toc533955489</vt:lpwstr>
      </vt:variant>
      <vt:variant>
        <vt:i4>1048631</vt:i4>
      </vt:variant>
      <vt:variant>
        <vt:i4>74</vt:i4>
      </vt:variant>
      <vt:variant>
        <vt:i4>0</vt:i4>
      </vt:variant>
      <vt:variant>
        <vt:i4>5</vt:i4>
      </vt:variant>
      <vt:variant>
        <vt:lpwstr/>
      </vt:variant>
      <vt:variant>
        <vt:lpwstr>_Toc533955488</vt:lpwstr>
      </vt:variant>
      <vt:variant>
        <vt:i4>1048631</vt:i4>
      </vt:variant>
      <vt:variant>
        <vt:i4>68</vt:i4>
      </vt:variant>
      <vt:variant>
        <vt:i4>0</vt:i4>
      </vt:variant>
      <vt:variant>
        <vt:i4>5</vt:i4>
      </vt:variant>
      <vt:variant>
        <vt:lpwstr/>
      </vt:variant>
      <vt:variant>
        <vt:lpwstr>_Toc533955487</vt:lpwstr>
      </vt:variant>
      <vt:variant>
        <vt:i4>1048631</vt:i4>
      </vt:variant>
      <vt:variant>
        <vt:i4>62</vt:i4>
      </vt:variant>
      <vt:variant>
        <vt:i4>0</vt:i4>
      </vt:variant>
      <vt:variant>
        <vt:i4>5</vt:i4>
      </vt:variant>
      <vt:variant>
        <vt:lpwstr/>
      </vt:variant>
      <vt:variant>
        <vt:lpwstr>_Toc533955486</vt:lpwstr>
      </vt:variant>
      <vt:variant>
        <vt:i4>1048631</vt:i4>
      </vt:variant>
      <vt:variant>
        <vt:i4>56</vt:i4>
      </vt:variant>
      <vt:variant>
        <vt:i4>0</vt:i4>
      </vt:variant>
      <vt:variant>
        <vt:i4>5</vt:i4>
      </vt:variant>
      <vt:variant>
        <vt:lpwstr/>
      </vt:variant>
      <vt:variant>
        <vt:lpwstr>_Toc533955485</vt:lpwstr>
      </vt:variant>
      <vt:variant>
        <vt:i4>1048631</vt:i4>
      </vt:variant>
      <vt:variant>
        <vt:i4>50</vt:i4>
      </vt:variant>
      <vt:variant>
        <vt:i4>0</vt:i4>
      </vt:variant>
      <vt:variant>
        <vt:i4>5</vt:i4>
      </vt:variant>
      <vt:variant>
        <vt:lpwstr/>
      </vt:variant>
      <vt:variant>
        <vt:lpwstr>_Toc533955484</vt:lpwstr>
      </vt:variant>
      <vt:variant>
        <vt:i4>1048631</vt:i4>
      </vt:variant>
      <vt:variant>
        <vt:i4>44</vt:i4>
      </vt:variant>
      <vt:variant>
        <vt:i4>0</vt:i4>
      </vt:variant>
      <vt:variant>
        <vt:i4>5</vt:i4>
      </vt:variant>
      <vt:variant>
        <vt:lpwstr/>
      </vt:variant>
      <vt:variant>
        <vt:lpwstr>_Toc533955483</vt:lpwstr>
      </vt:variant>
      <vt:variant>
        <vt:i4>1048631</vt:i4>
      </vt:variant>
      <vt:variant>
        <vt:i4>38</vt:i4>
      </vt:variant>
      <vt:variant>
        <vt:i4>0</vt:i4>
      </vt:variant>
      <vt:variant>
        <vt:i4>5</vt:i4>
      </vt:variant>
      <vt:variant>
        <vt:lpwstr/>
      </vt:variant>
      <vt:variant>
        <vt:lpwstr>_Toc533955482</vt:lpwstr>
      </vt:variant>
      <vt:variant>
        <vt:i4>1048631</vt:i4>
      </vt:variant>
      <vt:variant>
        <vt:i4>32</vt:i4>
      </vt:variant>
      <vt:variant>
        <vt:i4>0</vt:i4>
      </vt:variant>
      <vt:variant>
        <vt:i4>5</vt:i4>
      </vt:variant>
      <vt:variant>
        <vt:lpwstr/>
      </vt:variant>
      <vt:variant>
        <vt:lpwstr>_Toc533955481</vt:lpwstr>
      </vt:variant>
      <vt:variant>
        <vt:i4>1048631</vt:i4>
      </vt:variant>
      <vt:variant>
        <vt:i4>26</vt:i4>
      </vt:variant>
      <vt:variant>
        <vt:i4>0</vt:i4>
      </vt:variant>
      <vt:variant>
        <vt:i4>5</vt:i4>
      </vt:variant>
      <vt:variant>
        <vt:lpwstr/>
      </vt:variant>
      <vt:variant>
        <vt:lpwstr>_Toc533955480</vt:lpwstr>
      </vt:variant>
      <vt:variant>
        <vt:i4>2031671</vt:i4>
      </vt:variant>
      <vt:variant>
        <vt:i4>20</vt:i4>
      </vt:variant>
      <vt:variant>
        <vt:i4>0</vt:i4>
      </vt:variant>
      <vt:variant>
        <vt:i4>5</vt:i4>
      </vt:variant>
      <vt:variant>
        <vt:lpwstr/>
      </vt:variant>
      <vt:variant>
        <vt:lpwstr>_Toc533955479</vt:lpwstr>
      </vt:variant>
      <vt:variant>
        <vt:i4>2031671</vt:i4>
      </vt:variant>
      <vt:variant>
        <vt:i4>14</vt:i4>
      </vt:variant>
      <vt:variant>
        <vt:i4>0</vt:i4>
      </vt:variant>
      <vt:variant>
        <vt:i4>5</vt:i4>
      </vt:variant>
      <vt:variant>
        <vt:lpwstr/>
      </vt:variant>
      <vt:variant>
        <vt:lpwstr>_Toc533955478</vt:lpwstr>
      </vt:variant>
      <vt:variant>
        <vt:i4>2031671</vt:i4>
      </vt:variant>
      <vt:variant>
        <vt:i4>8</vt:i4>
      </vt:variant>
      <vt:variant>
        <vt:i4>0</vt:i4>
      </vt:variant>
      <vt:variant>
        <vt:i4>5</vt:i4>
      </vt:variant>
      <vt:variant>
        <vt:lpwstr/>
      </vt:variant>
      <vt:variant>
        <vt:lpwstr>_Toc533955477</vt:lpwstr>
      </vt:variant>
      <vt:variant>
        <vt:i4>2031671</vt:i4>
      </vt:variant>
      <vt:variant>
        <vt:i4>2</vt:i4>
      </vt:variant>
      <vt:variant>
        <vt:i4>0</vt:i4>
      </vt:variant>
      <vt:variant>
        <vt:i4>5</vt:i4>
      </vt:variant>
      <vt:variant>
        <vt:lpwstr/>
      </vt:variant>
      <vt:variant>
        <vt:lpwstr>_Toc533955476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一、可行性研究报告</dc:title>
  <dc:subject/>
  <dc:creator>Arvin Si.Chuan</dc:creator>
  <cp:keywords/>
  <dc:description/>
  <cp:lastModifiedBy>Arvin Si.Chuan</cp:lastModifiedBy>
  <cp:revision>90</cp:revision>
  <cp:lastPrinted>2001-02-09T04:16:00Z</cp:lastPrinted>
  <dcterms:created xsi:type="dcterms:W3CDTF">2017-09-07T07:59:00Z</dcterms:created>
  <dcterms:modified xsi:type="dcterms:W3CDTF">2017-09-08T00:12:00Z</dcterms:modified>
</cp:coreProperties>
</file>